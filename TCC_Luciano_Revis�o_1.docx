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del w:id="0" w:author="Edizon" w:date="2011-11-13T14:46:00Z">
        <w:r w:rsidR="0012185F" w:rsidDel="0089338E">
          <w:delText>.</w:delText>
        </w:r>
      </w:del>
      <w:ins w:id="1" w:author="Edizon" w:date="2011-11-13T14:46:00Z">
        <w:r w:rsidR="0089338E">
          <w:t>s</w:t>
        </w:r>
      </w:ins>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8E5D78">
        <w:t>O passado e o presente, endossam o futuro</w:t>
      </w:r>
      <w:r w:rsidRPr="00113FF7">
        <w:t>”</w:t>
      </w:r>
      <w:r w:rsidR="00524F06" w:rsidRPr="00113FF7">
        <w:t>.</w:t>
      </w:r>
    </w:p>
    <w:p w:rsidR="00E174E7" w:rsidRPr="00113FF7" w:rsidRDefault="008E5D78" w:rsidP="00FF5E8E">
      <w:pPr>
        <w:jc w:val="right"/>
        <w:rPr>
          <w:sz w:val="18"/>
          <w:szCs w:val="18"/>
        </w:rPr>
      </w:pPr>
      <w:r>
        <w:rPr>
          <w:sz w:val="18"/>
          <w:szCs w:val="18"/>
        </w:rPr>
        <w:t>Benedito da Guiné</w:t>
      </w:r>
    </w:p>
    <w:p w:rsidR="00B50350" w:rsidRPr="00113FF7" w:rsidRDefault="00B50350" w:rsidP="00FF5E8E"/>
    <w:p w:rsidR="00C60A65" w:rsidRDefault="00C60A65" w:rsidP="00FF5E8E"/>
    <w:p w:rsidR="00496108" w:rsidRPr="00113FF7" w:rsidRDefault="00496108" w:rsidP="00FF5E8E">
      <w:pPr>
        <w:rPr>
          <w:sz w:val="22"/>
          <w:szCs w:val="22"/>
        </w:rPr>
      </w:pPr>
    </w:p>
    <w:p w:rsidR="009D6F4B" w:rsidRPr="00113FF7" w:rsidRDefault="009D6F4B" w:rsidP="00FF5E8E"/>
    <w:p w:rsidR="00453C50" w:rsidRPr="00113FF7" w:rsidRDefault="00453C50" w:rsidP="00FF5E8E"/>
    <w:p w:rsidR="0081574A" w:rsidRPr="00113FF7" w:rsidRDefault="002453D0" w:rsidP="00D205EC">
      <w:pPr>
        <w:pStyle w:val="PRE-TEXTO"/>
      </w:pPr>
      <w:bookmarkStart w:id="2" w:name="_Toc149724129"/>
      <w:bookmarkStart w:id="3" w:name="_Toc149724314"/>
      <w:bookmarkStart w:id="4" w:name="_Toc150052720"/>
      <w:bookmarkStart w:id="5" w:name="_Toc150053211"/>
      <w:bookmarkStart w:id="6" w:name="_Toc191364853"/>
      <w:bookmarkStart w:id="7" w:name="_Toc198716127"/>
      <w:r w:rsidRPr="00113FF7">
        <w:lastRenderedPageBreak/>
        <w:t>AGRADECIMENTOS</w:t>
      </w:r>
      <w:bookmarkEnd w:id="2"/>
      <w:bookmarkEnd w:id="3"/>
      <w:bookmarkEnd w:id="4"/>
      <w:bookmarkEnd w:id="5"/>
      <w:bookmarkEnd w:id="6"/>
      <w:bookmarkEnd w:id="7"/>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8" w:name="_Toc149724130"/>
      <w:bookmarkStart w:id="9" w:name="_Toc149724315"/>
      <w:bookmarkStart w:id="10" w:name="_Toc150052721"/>
      <w:bookmarkStart w:id="11" w:name="_Toc150053212"/>
      <w:bookmarkStart w:id="12" w:name="_Toc191364854"/>
      <w:bookmarkStart w:id="13" w:name="_Toc198716128"/>
      <w:r w:rsidRPr="00113FF7">
        <w:lastRenderedPageBreak/>
        <w:t>RESUMO</w:t>
      </w:r>
      <w:bookmarkEnd w:id="8"/>
      <w:bookmarkEnd w:id="9"/>
      <w:bookmarkEnd w:id="10"/>
      <w:bookmarkEnd w:id="11"/>
      <w:bookmarkEnd w:id="12"/>
      <w:bookmarkEnd w:id="13"/>
    </w:p>
    <w:p w:rsidR="003873D1" w:rsidRDefault="003873D1" w:rsidP="00F73F90">
      <w:pPr>
        <w:ind w:firstLine="0"/>
      </w:pPr>
      <w:bookmarkStart w:id="14" w:name="_Toc133633008"/>
      <w:bookmarkStart w:id="15" w:name="_Toc144805827"/>
      <w:bookmarkStart w:id="16" w:name="_Toc149724133"/>
      <w:bookmarkStart w:id="17" w:name="_Toc149724318"/>
      <w:bookmarkStart w:id="18" w:name="_Toc150052724"/>
      <w:bookmarkStart w:id="19" w:name="_Toc150053215"/>
      <w:bookmarkStart w:id="20" w:name="_Toc191364857"/>
      <w:bookmarkStart w:id="21" w:name="_Toc198716131"/>
      <w:bookmarkStart w:id="22" w:name="_Toc143669252"/>
      <w:bookmarkEnd w:id="14"/>
      <w:r>
        <w:t>A Internet é um meio</w:t>
      </w:r>
      <w:r w:rsidR="007C6EA3">
        <w:t xml:space="preserve"> de comunicação</w:t>
      </w:r>
      <w:r>
        <w:t xml:space="preserve"> </w:t>
      </w:r>
      <w:r w:rsidR="00A67A7A">
        <w:t xml:space="preserve">sem fronteiras </w:t>
      </w:r>
      <w:r>
        <w:t xml:space="preserve">para a difusão da informação. </w:t>
      </w:r>
      <w:r w:rsidR="00DA4D21">
        <w:t>Principalmente a</w:t>
      </w:r>
      <w:r>
        <w:t>través das redes sociais</w:t>
      </w:r>
      <w:r w:rsidR="00CD0BDE">
        <w:t>, pessoas do mundo inteiro</w:t>
      </w:r>
      <w:r w:rsidR="00950A3D">
        <w:t xml:space="preserve"> podem</w:t>
      </w:r>
      <w:r w:rsidR="00CD0BDE">
        <w:t xml:space="preserve"> </w:t>
      </w:r>
      <w:r w:rsidR="00950A3D">
        <w:t>gerar e compartilhar</w:t>
      </w:r>
      <w:r w:rsidR="00CD0BDE">
        <w:t xml:space="preserve"> conteúdo com facilidade.</w:t>
      </w:r>
      <w:r w:rsidR="00147CC5">
        <w:t xml:space="preserve"> </w:t>
      </w:r>
      <w:r w:rsidR="00822B2F">
        <w:t>Com destaque, o</w:t>
      </w:r>
      <w:r w:rsidR="00DA4D21">
        <w:t xml:space="preserve"> </w:t>
      </w:r>
      <w:r w:rsidR="00DA4D21" w:rsidRPr="00DA4D21">
        <w:rPr>
          <w:i/>
        </w:rPr>
        <w:t>microblog</w:t>
      </w:r>
      <w:r w:rsidR="00822B2F">
        <w:t xml:space="preserve"> Twitter </w:t>
      </w:r>
      <w:r w:rsidR="00950A3D">
        <w:t>vem sendo um desses facilitadores</w:t>
      </w:r>
      <w:r w:rsidR="00863F24">
        <w:t xml:space="preserve"> e</w:t>
      </w:r>
      <w:r w:rsidR="00822B2F">
        <w:t xml:space="preserve"> </w:t>
      </w:r>
      <w:r w:rsidR="00863F24">
        <w:t>com</w:t>
      </w:r>
      <w:r w:rsidR="00950A3D">
        <w:t xml:space="preserve">o resultado </w:t>
      </w:r>
      <w:r w:rsidR="00863F24">
        <w:t>há</w:t>
      </w:r>
      <w:r w:rsidR="00950A3D">
        <w:t xml:space="preserve"> uma inundação de informações que</w:t>
      </w:r>
      <w:r w:rsidR="00863F24">
        <w:t>,</w:t>
      </w:r>
      <w:r w:rsidR="00950A3D">
        <w:t xml:space="preserve"> na prática</w:t>
      </w:r>
      <w:r w:rsidR="00863F24">
        <w:t>,</w:t>
      </w:r>
      <w:r w:rsidR="00950A3D">
        <w:t xml:space="preserve"> </w:t>
      </w:r>
      <w:r w:rsidR="005E5FCF">
        <w:t>não será completamente consumida</w:t>
      </w:r>
      <w:r w:rsidR="00DA4D21">
        <w:t xml:space="preserve">. </w:t>
      </w:r>
      <w:r w:rsidR="00EF515C">
        <w:t>Para esse cenário</w:t>
      </w:r>
      <w:r w:rsidR="00DA4D21">
        <w:t xml:space="preserve">, </w:t>
      </w:r>
      <w:r w:rsidR="009B559E">
        <w:t xml:space="preserve">foi </w:t>
      </w:r>
      <w:r w:rsidR="007B56EA">
        <w:t>proposto</w:t>
      </w:r>
      <w:r w:rsidR="009B559E">
        <w:t xml:space="preserve"> </w:t>
      </w:r>
      <w:r w:rsidR="00DA4D21">
        <w:t xml:space="preserve">a criação de uma ferramenta </w:t>
      </w:r>
      <w:r w:rsidR="007E1A47">
        <w:t xml:space="preserve">onde </w:t>
      </w:r>
      <w:r w:rsidR="007B56EA">
        <w:t>é possível</w:t>
      </w:r>
      <w:r w:rsidR="007E1A47">
        <w:t xml:space="preserve"> </w:t>
      </w:r>
      <w:ins w:id="23" w:author="Edizon" w:date="2011-11-13T14:54:00Z">
        <w:r w:rsidR="00835B90">
          <w:t xml:space="preserve">rotular e </w:t>
        </w:r>
      </w:ins>
      <w:r w:rsidR="007E1A47">
        <w:t>categorizar perfis de usuários do Twitter</w:t>
      </w:r>
      <w:r w:rsidR="000B1282">
        <w:t xml:space="preserve"> por meio de cadastros. </w:t>
      </w:r>
      <w:r w:rsidR="00EF515C">
        <w:t>Assim, o conteúdo gerado por eles</w:t>
      </w:r>
      <w:r w:rsidR="007B56EA">
        <w:t xml:space="preserve"> é</w:t>
      </w:r>
      <w:r w:rsidR="000B1282">
        <w:t xml:space="preserve"> </w:t>
      </w:r>
      <w:ins w:id="24" w:author="Edizon" w:date="2011-11-13T14:54:00Z">
        <w:r w:rsidR="00835B90">
          <w:t xml:space="preserve">agrupo de acordo com a necessidade de um usuário para ser </w:t>
        </w:r>
      </w:ins>
      <w:r w:rsidR="007B56EA">
        <w:t xml:space="preserve">disponibilizado em uma página </w:t>
      </w:r>
      <w:r w:rsidR="007B56EA" w:rsidRPr="007B56EA">
        <w:rPr>
          <w:i/>
        </w:rPr>
        <w:t>mobile</w:t>
      </w:r>
      <w:r w:rsidR="007B56EA">
        <w:t xml:space="preserve"> (móvel) </w:t>
      </w:r>
      <w:del w:id="25" w:author="Edizon" w:date="2011-11-13T14:54:00Z">
        <w:r w:rsidR="007B56EA" w:rsidDel="00835B90">
          <w:delText xml:space="preserve">para </w:delText>
        </w:r>
      </w:del>
      <w:ins w:id="26" w:author="Edizon" w:date="2011-11-13T14:54:00Z">
        <w:r w:rsidR="00835B90">
          <w:t>sendo poss</w:t>
        </w:r>
      </w:ins>
      <w:ins w:id="27" w:author="Edizon" w:date="2011-11-13T14:55:00Z">
        <w:r w:rsidR="00835B90">
          <w:t>ível o acesso</w:t>
        </w:r>
      </w:ins>
      <w:del w:id="28" w:author="Edizon" w:date="2011-11-13T14:55:00Z">
        <w:r w:rsidR="007B56EA" w:rsidDel="00835B90">
          <w:delText>ser acessado</w:delText>
        </w:r>
      </w:del>
      <w:ins w:id="29" w:author="Edizon" w:date="2011-11-13T14:55:00Z">
        <w:r w:rsidR="00835B90">
          <w:t xml:space="preserve"> </w:t>
        </w:r>
      </w:ins>
      <w:del w:id="30" w:author="Edizon" w:date="2011-11-13T14:55:00Z">
        <w:r w:rsidR="007B56EA" w:rsidDel="00835B90">
          <w:delText xml:space="preserve"> </w:delText>
        </w:r>
      </w:del>
      <w:r w:rsidR="007B56EA">
        <w:t>através de dispositivos móveis. Para exemplificar o uso da ferramenta</w:t>
      </w:r>
      <w:r w:rsidR="00922B45">
        <w:t>,</w:t>
      </w:r>
      <w:r w:rsidR="007B56EA">
        <w:t xml:space="preserve"> foi aplicado o caso de uso com o tema “Feiras e eventos de tecnologia”.</w:t>
      </w:r>
      <w:ins w:id="31" w:author="Luciano" w:date="2011-11-18T09:43:00Z">
        <w:r w:rsidR="00313B36">
          <w:t>OK</w:t>
        </w:r>
      </w:ins>
    </w:p>
    <w:p w:rsidR="00950A3D" w:rsidRDefault="00950A3D" w:rsidP="00F73F90">
      <w:pPr>
        <w:ind w:firstLine="0"/>
      </w:pPr>
    </w:p>
    <w:p w:rsidR="00200553" w:rsidRDefault="00200553" w:rsidP="00F73F90">
      <w:pPr>
        <w:ind w:firstLine="0"/>
      </w:pPr>
    </w:p>
    <w:p w:rsidR="00200553" w:rsidRDefault="00200553" w:rsidP="00F73F90">
      <w:pPr>
        <w:ind w:firstLine="0"/>
      </w:pPr>
    </w:p>
    <w:p w:rsidR="00200553" w:rsidRPr="00200553" w:rsidRDefault="00200553" w:rsidP="00F73F90">
      <w:pPr>
        <w:ind w:firstLine="0"/>
        <w:rPr>
          <w:i/>
        </w:rPr>
      </w:pPr>
      <w:r w:rsidRPr="006B2D4E">
        <w:rPr>
          <w:b/>
          <w:i/>
        </w:rPr>
        <w:t>Palavras Chave:</w:t>
      </w:r>
      <w:r w:rsidRPr="006B2D4E">
        <w:rPr>
          <w:i/>
        </w:rPr>
        <w:t xml:space="preserve"> </w:t>
      </w:r>
      <w:r>
        <w:rPr>
          <w:i/>
        </w:rPr>
        <w:t>Agregador</w:t>
      </w:r>
      <w:r w:rsidRPr="006B2D4E">
        <w:rPr>
          <w:i/>
        </w:rPr>
        <w:t xml:space="preserve">; </w:t>
      </w:r>
      <w:r>
        <w:rPr>
          <w:i/>
        </w:rPr>
        <w:t>Twitter;</w:t>
      </w:r>
      <w:r w:rsidRPr="006B2D4E">
        <w:rPr>
          <w:i/>
        </w:rPr>
        <w:t xml:space="preserve"> </w:t>
      </w:r>
      <w:r>
        <w:rPr>
          <w:i/>
        </w:rPr>
        <w:t>Mobile</w:t>
      </w:r>
    </w:p>
    <w:p w:rsidR="00200553" w:rsidRDefault="00200553" w:rsidP="00F73F90">
      <w:pPr>
        <w:ind w:firstLine="0"/>
      </w:pPr>
    </w:p>
    <w:p w:rsidR="0029358C" w:rsidRPr="00113FF7" w:rsidRDefault="004D342D" w:rsidP="00D205EC">
      <w:pPr>
        <w:pStyle w:val="PRE-TEXTO"/>
      </w:pPr>
      <w:r w:rsidRPr="00113FF7">
        <w:lastRenderedPageBreak/>
        <w:t>SUMÁRIO</w:t>
      </w:r>
      <w:bookmarkEnd w:id="15"/>
      <w:bookmarkEnd w:id="16"/>
      <w:bookmarkEnd w:id="17"/>
      <w:bookmarkEnd w:id="18"/>
      <w:bookmarkEnd w:id="19"/>
      <w:bookmarkEnd w:id="20"/>
      <w:bookmarkEnd w:id="21"/>
    </w:p>
    <w:p w:rsidR="00EF2733" w:rsidRPr="00113FF7" w:rsidRDefault="00EF2733" w:rsidP="000C3D24">
      <w:pPr>
        <w:jc w:val="right"/>
        <w:outlineLvl w:val="0"/>
        <w:rPr>
          <w:b/>
          <w:u w:val="single"/>
        </w:rPr>
      </w:pPr>
      <w:bookmarkStart w:id="32" w:name="_Toc144288686"/>
      <w:r w:rsidRPr="00113FF7">
        <w:rPr>
          <w:b/>
          <w:u w:val="single"/>
        </w:rPr>
        <w:t>Pág.</w:t>
      </w:r>
      <w:bookmarkEnd w:id="32"/>
      <w:r w:rsidRPr="00113FF7">
        <w:rPr>
          <w:b/>
          <w:u w:val="single"/>
        </w:rPr>
        <w:t xml:space="preserve"> </w:t>
      </w:r>
    </w:p>
    <w:p w:rsidR="00D719BF" w:rsidRPr="00113FF7" w:rsidRDefault="00D719BF" w:rsidP="00425DA1">
      <w:pPr>
        <w:jc w:val="right"/>
        <w:outlineLvl w:val="0"/>
        <w:rPr>
          <w:b/>
          <w:u w:val="single"/>
        </w:rPr>
      </w:pPr>
    </w:p>
    <w:p w:rsidR="006033A1" w:rsidRDefault="002A0C30">
      <w:pPr>
        <w:pStyle w:val="Sumrio1"/>
        <w:rPr>
          <w:rFonts w:asciiTheme="minorHAnsi" w:eastAsiaTheme="minorEastAsia" w:hAnsiTheme="minorHAnsi" w:cstheme="minorBidi"/>
          <w:b w:val="0"/>
          <w:sz w:val="22"/>
          <w:szCs w:val="22"/>
        </w:rPr>
      </w:pPr>
      <w:r w:rsidRPr="002A0C30">
        <w:rPr>
          <w:b w:val="0"/>
        </w:rPr>
        <w:fldChar w:fldCharType="begin"/>
      </w:r>
      <w:r w:rsidR="00DE705D">
        <w:rPr>
          <w:b w:val="0"/>
        </w:rPr>
        <w:instrText xml:space="preserve"> TOC \h \z \t "Título 1;1;Título 2;2;Título 3;2;Título 4;2;Título 5;2;APENDICE;1;REFERÊNCIA;1;PRE-TEXTO1;1;ANEXO;1;GLOSSÁRIO;1" </w:instrText>
      </w:r>
      <w:r w:rsidRPr="002A0C30">
        <w:rPr>
          <w:b w:val="0"/>
        </w:rPr>
        <w:fldChar w:fldCharType="separate"/>
      </w:r>
      <w:hyperlink w:anchor="_Toc306948503" w:history="1">
        <w:r w:rsidR="006033A1" w:rsidRPr="00532A92">
          <w:rPr>
            <w:rStyle w:val="Hyperlink"/>
          </w:rPr>
          <w:t>LISTA DE FIGURAS</w:t>
        </w:r>
        <w:r w:rsidR="006033A1">
          <w:rPr>
            <w:webHidden/>
          </w:rPr>
          <w:tab/>
        </w:r>
        <w:r>
          <w:rPr>
            <w:webHidden/>
          </w:rPr>
          <w:fldChar w:fldCharType="begin"/>
        </w:r>
        <w:r w:rsidR="006033A1">
          <w:rPr>
            <w:webHidden/>
          </w:rPr>
          <w:instrText xml:space="preserve"> PAGEREF _Toc306948503 \h </w:instrText>
        </w:r>
        <w:r>
          <w:rPr>
            <w:webHidden/>
          </w:rPr>
        </w:r>
        <w:r>
          <w:rPr>
            <w:webHidden/>
          </w:rPr>
          <w:fldChar w:fldCharType="separate"/>
        </w:r>
        <w:r w:rsidR="006033A1">
          <w:rPr>
            <w:webHidden/>
          </w:rPr>
          <w:t>8</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04" w:history="1">
        <w:r w:rsidR="006033A1" w:rsidRPr="00532A92">
          <w:rPr>
            <w:rStyle w:val="Hyperlink"/>
          </w:rPr>
          <w:t>LISTA DE TABELAS</w:t>
        </w:r>
        <w:r w:rsidR="006033A1">
          <w:rPr>
            <w:webHidden/>
          </w:rPr>
          <w:tab/>
        </w:r>
        <w:r>
          <w:rPr>
            <w:webHidden/>
          </w:rPr>
          <w:fldChar w:fldCharType="begin"/>
        </w:r>
        <w:r w:rsidR="006033A1">
          <w:rPr>
            <w:webHidden/>
          </w:rPr>
          <w:instrText xml:space="preserve"> PAGEREF _Toc306948504 \h </w:instrText>
        </w:r>
        <w:r>
          <w:rPr>
            <w:webHidden/>
          </w:rPr>
        </w:r>
        <w:r>
          <w:rPr>
            <w:webHidden/>
          </w:rPr>
          <w:fldChar w:fldCharType="separate"/>
        </w:r>
        <w:r w:rsidR="006033A1">
          <w:rPr>
            <w:webHidden/>
          </w:rPr>
          <w:t>9</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05" w:history="1">
        <w:r w:rsidR="006033A1" w:rsidRPr="00532A92">
          <w:rPr>
            <w:rStyle w:val="Hyperlink"/>
          </w:rPr>
          <w:t>LISTA DE SÍMBOLOS</w:t>
        </w:r>
        <w:r w:rsidR="006033A1">
          <w:rPr>
            <w:webHidden/>
          </w:rPr>
          <w:tab/>
        </w:r>
        <w:r>
          <w:rPr>
            <w:webHidden/>
          </w:rPr>
          <w:fldChar w:fldCharType="begin"/>
        </w:r>
        <w:r w:rsidR="006033A1">
          <w:rPr>
            <w:webHidden/>
          </w:rPr>
          <w:instrText xml:space="preserve"> PAGEREF _Toc306948505 \h </w:instrText>
        </w:r>
        <w:r>
          <w:rPr>
            <w:webHidden/>
          </w:rPr>
        </w:r>
        <w:r>
          <w:rPr>
            <w:webHidden/>
          </w:rPr>
          <w:fldChar w:fldCharType="separate"/>
        </w:r>
        <w:r w:rsidR="006033A1">
          <w:rPr>
            <w:webHidden/>
          </w:rPr>
          <w:t>10</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06" w:history="1">
        <w:r w:rsidR="006033A1" w:rsidRPr="00532A92">
          <w:rPr>
            <w:rStyle w:val="Hyperlink"/>
          </w:rPr>
          <w:t>1</w:t>
        </w:r>
        <w:r w:rsidR="006033A1">
          <w:rPr>
            <w:rFonts w:asciiTheme="minorHAnsi" w:eastAsiaTheme="minorEastAsia" w:hAnsiTheme="minorHAnsi" w:cstheme="minorBidi"/>
            <w:b w:val="0"/>
            <w:sz w:val="22"/>
            <w:szCs w:val="22"/>
          </w:rPr>
          <w:tab/>
        </w:r>
        <w:r w:rsidR="006033A1" w:rsidRPr="00532A92">
          <w:rPr>
            <w:rStyle w:val="Hyperlink"/>
          </w:rPr>
          <w:t>INTRODUÇÃO (estilo Título 1)</w:t>
        </w:r>
        <w:r w:rsidR="006033A1">
          <w:rPr>
            <w:webHidden/>
          </w:rPr>
          <w:tab/>
        </w:r>
        <w:r>
          <w:rPr>
            <w:webHidden/>
          </w:rPr>
          <w:fldChar w:fldCharType="begin"/>
        </w:r>
        <w:r w:rsidR="006033A1">
          <w:rPr>
            <w:webHidden/>
          </w:rPr>
          <w:instrText xml:space="preserve"> PAGEREF _Toc306948506 \h </w:instrText>
        </w:r>
        <w:r>
          <w:rPr>
            <w:webHidden/>
          </w:rPr>
        </w:r>
        <w:r>
          <w:rPr>
            <w:webHidden/>
          </w:rPr>
          <w:fldChar w:fldCharType="separate"/>
        </w:r>
        <w:r w:rsidR="006033A1">
          <w:rPr>
            <w:webHidden/>
          </w:rPr>
          <w:t>11</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07" w:history="1">
        <w:r w:rsidR="006033A1" w:rsidRPr="00532A92">
          <w:rPr>
            <w:rStyle w:val="Hyperlink"/>
          </w:rPr>
          <w:t>1.1</w:t>
        </w:r>
        <w:r w:rsidR="006033A1">
          <w:rPr>
            <w:rFonts w:asciiTheme="minorHAnsi" w:eastAsiaTheme="minorEastAsia" w:hAnsiTheme="minorHAnsi" w:cstheme="minorBidi"/>
            <w:sz w:val="22"/>
            <w:szCs w:val="22"/>
          </w:rPr>
          <w:tab/>
        </w:r>
        <w:r w:rsidR="006033A1" w:rsidRPr="00532A92">
          <w:rPr>
            <w:rStyle w:val="Hyperlink"/>
          </w:rPr>
          <w:t>OBJETIVO DO TRABALHO (estilo Título 2)</w:t>
        </w:r>
        <w:r w:rsidR="006033A1">
          <w:rPr>
            <w:webHidden/>
          </w:rPr>
          <w:tab/>
        </w:r>
        <w:r>
          <w:rPr>
            <w:webHidden/>
          </w:rPr>
          <w:fldChar w:fldCharType="begin"/>
        </w:r>
        <w:r w:rsidR="006033A1">
          <w:rPr>
            <w:webHidden/>
          </w:rPr>
          <w:instrText xml:space="preserve"> PAGEREF _Toc306948507 \h </w:instrText>
        </w:r>
        <w:r>
          <w:rPr>
            <w:webHidden/>
          </w:rPr>
        </w:r>
        <w:r>
          <w:rPr>
            <w:webHidden/>
          </w:rPr>
          <w:fldChar w:fldCharType="separate"/>
        </w:r>
        <w:r w:rsidR="006033A1">
          <w:rPr>
            <w:webHidden/>
          </w:rPr>
          <w:t>12</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08" w:history="1">
        <w:r w:rsidR="006033A1" w:rsidRPr="00532A92">
          <w:rPr>
            <w:rStyle w:val="Hyperlink"/>
          </w:rPr>
          <w:t>1.2</w:t>
        </w:r>
        <w:r w:rsidR="006033A1">
          <w:rPr>
            <w:rFonts w:asciiTheme="minorHAnsi" w:eastAsiaTheme="minorEastAsia" w:hAnsiTheme="minorHAnsi" w:cstheme="minorBidi"/>
            <w:sz w:val="22"/>
            <w:szCs w:val="22"/>
          </w:rPr>
          <w:tab/>
        </w:r>
        <w:r w:rsidR="006033A1" w:rsidRPr="00532A92">
          <w:rPr>
            <w:rStyle w:val="Hyperlink"/>
          </w:rPr>
          <w:t>JUSTIFICATIVA (estilo Título 2)</w:t>
        </w:r>
        <w:r w:rsidR="006033A1">
          <w:rPr>
            <w:webHidden/>
          </w:rPr>
          <w:tab/>
        </w:r>
        <w:r>
          <w:rPr>
            <w:webHidden/>
          </w:rPr>
          <w:fldChar w:fldCharType="begin"/>
        </w:r>
        <w:r w:rsidR="006033A1">
          <w:rPr>
            <w:webHidden/>
          </w:rPr>
          <w:instrText xml:space="preserve"> PAGEREF _Toc306948508 \h </w:instrText>
        </w:r>
        <w:r>
          <w:rPr>
            <w:webHidden/>
          </w:rPr>
        </w:r>
        <w:r>
          <w:rPr>
            <w:webHidden/>
          </w:rPr>
          <w:fldChar w:fldCharType="separate"/>
        </w:r>
        <w:r w:rsidR="006033A1">
          <w:rPr>
            <w:webHidden/>
          </w:rPr>
          <w:t>12</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09" w:history="1">
        <w:r w:rsidR="006033A1" w:rsidRPr="00532A92">
          <w:rPr>
            <w:rStyle w:val="Hyperlink"/>
          </w:rPr>
          <w:t>2</w:t>
        </w:r>
        <w:r w:rsidR="006033A1">
          <w:rPr>
            <w:rFonts w:asciiTheme="minorHAnsi" w:eastAsiaTheme="minorEastAsia" w:hAnsiTheme="minorHAnsi" w:cstheme="minorBidi"/>
            <w:b w:val="0"/>
            <w:sz w:val="22"/>
            <w:szCs w:val="22"/>
          </w:rPr>
          <w:tab/>
        </w:r>
        <w:r w:rsidR="006033A1" w:rsidRPr="00532A92">
          <w:rPr>
            <w:rStyle w:val="Hyperlink"/>
          </w:rPr>
          <w:t>FUNDAMENTAÇÃO TEÓRICA (estilo Título 1)</w:t>
        </w:r>
        <w:r w:rsidR="006033A1">
          <w:rPr>
            <w:webHidden/>
          </w:rPr>
          <w:tab/>
        </w:r>
        <w:r>
          <w:rPr>
            <w:webHidden/>
          </w:rPr>
          <w:fldChar w:fldCharType="begin"/>
        </w:r>
        <w:r w:rsidR="006033A1">
          <w:rPr>
            <w:webHidden/>
          </w:rPr>
          <w:instrText xml:space="preserve"> PAGEREF _Toc306948509 \h </w:instrText>
        </w:r>
        <w:r>
          <w:rPr>
            <w:webHidden/>
          </w:rPr>
        </w:r>
        <w:r>
          <w:rPr>
            <w:webHidden/>
          </w:rPr>
          <w:fldChar w:fldCharType="separate"/>
        </w:r>
        <w:r w:rsidR="006033A1">
          <w:rPr>
            <w:webHidden/>
          </w:rPr>
          <w:t>14</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10" w:history="1">
        <w:r w:rsidR="006033A1" w:rsidRPr="00532A92">
          <w:rPr>
            <w:rStyle w:val="Hyperlink"/>
          </w:rPr>
          <w:t>2.1</w:t>
        </w:r>
        <w:r w:rsidR="006033A1">
          <w:rPr>
            <w:rFonts w:asciiTheme="minorHAnsi" w:eastAsiaTheme="minorEastAsia" w:hAnsiTheme="minorHAnsi" w:cstheme="minorBidi"/>
            <w:sz w:val="22"/>
            <w:szCs w:val="22"/>
          </w:rPr>
          <w:tab/>
        </w:r>
        <w:r w:rsidR="006033A1" w:rsidRPr="00532A92">
          <w:rPr>
            <w:rStyle w:val="Hyperlink"/>
          </w:rPr>
          <w:t>INTERNET (estilo Título 2)</w:t>
        </w:r>
        <w:r w:rsidR="006033A1">
          <w:rPr>
            <w:webHidden/>
          </w:rPr>
          <w:tab/>
        </w:r>
        <w:r>
          <w:rPr>
            <w:webHidden/>
          </w:rPr>
          <w:fldChar w:fldCharType="begin"/>
        </w:r>
        <w:r w:rsidR="006033A1">
          <w:rPr>
            <w:webHidden/>
          </w:rPr>
          <w:instrText xml:space="preserve"> PAGEREF _Toc306948510 \h </w:instrText>
        </w:r>
        <w:r>
          <w:rPr>
            <w:webHidden/>
          </w:rPr>
        </w:r>
        <w:r>
          <w:rPr>
            <w:webHidden/>
          </w:rPr>
          <w:fldChar w:fldCharType="separate"/>
        </w:r>
        <w:r w:rsidR="006033A1">
          <w:rPr>
            <w:webHidden/>
          </w:rPr>
          <w:t>14</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11" w:history="1">
        <w:r w:rsidR="006033A1" w:rsidRPr="00532A92">
          <w:rPr>
            <w:rStyle w:val="Hyperlink"/>
          </w:rPr>
          <w:t>2.1.1</w:t>
        </w:r>
        <w:r w:rsidR="006033A1">
          <w:rPr>
            <w:rFonts w:asciiTheme="minorHAnsi" w:eastAsiaTheme="minorEastAsia" w:hAnsiTheme="minorHAnsi" w:cstheme="minorBidi"/>
            <w:sz w:val="22"/>
            <w:szCs w:val="22"/>
          </w:rPr>
          <w:tab/>
        </w:r>
        <w:r w:rsidR="006033A1" w:rsidRPr="00532A92">
          <w:rPr>
            <w:rStyle w:val="Hyperlink"/>
          </w:rPr>
          <w:t>INTERNET NO BRASIL (estilo Título 3)</w:t>
        </w:r>
        <w:r w:rsidR="006033A1">
          <w:rPr>
            <w:webHidden/>
          </w:rPr>
          <w:tab/>
        </w:r>
        <w:r>
          <w:rPr>
            <w:webHidden/>
          </w:rPr>
          <w:fldChar w:fldCharType="begin"/>
        </w:r>
        <w:r w:rsidR="006033A1">
          <w:rPr>
            <w:webHidden/>
          </w:rPr>
          <w:instrText xml:space="preserve"> PAGEREF _Toc306948511 \h </w:instrText>
        </w:r>
        <w:r>
          <w:rPr>
            <w:webHidden/>
          </w:rPr>
        </w:r>
        <w:r>
          <w:rPr>
            <w:webHidden/>
          </w:rPr>
          <w:fldChar w:fldCharType="separate"/>
        </w:r>
        <w:r w:rsidR="006033A1">
          <w:rPr>
            <w:webHidden/>
          </w:rPr>
          <w:t>15</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12" w:history="1">
        <w:r w:rsidR="006033A1" w:rsidRPr="00532A92">
          <w:rPr>
            <w:rStyle w:val="Hyperlink"/>
          </w:rPr>
          <w:t>2.2</w:t>
        </w:r>
        <w:r w:rsidR="006033A1">
          <w:rPr>
            <w:rFonts w:asciiTheme="minorHAnsi" w:eastAsiaTheme="minorEastAsia" w:hAnsiTheme="minorHAnsi" w:cstheme="minorBidi"/>
            <w:sz w:val="22"/>
            <w:szCs w:val="22"/>
          </w:rPr>
          <w:tab/>
        </w:r>
        <w:r w:rsidR="006033A1" w:rsidRPr="00532A92">
          <w:rPr>
            <w:rStyle w:val="Hyperlink"/>
          </w:rPr>
          <w:t>REDES SOCIAIS (estilo Título 2)</w:t>
        </w:r>
        <w:r w:rsidR="006033A1">
          <w:rPr>
            <w:webHidden/>
          </w:rPr>
          <w:tab/>
        </w:r>
        <w:r>
          <w:rPr>
            <w:webHidden/>
          </w:rPr>
          <w:fldChar w:fldCharType="begin"/>
        </w:r>
        <w:r w:rsidR="006033A1">
          <w:rPr>
            <w:webHidden/>
          </w:rPr>
          <w:instrText xml:space="preserve"> PAGEREF _Toc306948512 \h </w:instrText>
        </w:r>
        <w:r>
          <w:rPr>
            <w:webHidden/>
          </w:rPr>
        </w:r>
        <w:r>
          <w:rPr>
            <w:webHidden/>
          </w:rPr>
          <w:fldChar w:fldCharType="separate"/>
        </w:r>
        <w:r w:rsidR="006033A1">
          <w:rPr>
            <w:webHidden/>
          </w:rPr>
          <w:t>15</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13" w:history="1">
        <w:r w:rsidR="006033A1" w:rsidRPr="00532A92">
          <w:rPr>
            <w:rStyle w:val="Hyperlink"/>
          </w:rPr>
          <w:t>2.2.1</w:t>
        </w:r>
        <w:r w:rsidR="006033A1">
          <w:rPr>
            <w:rFonts w:asciiTheme="minorHAnsi" w:eastAsiaTheme="minorEastAsia" w:hAnsiTheme="minorHAnsi" w:cstheme="minorBidi"/>
            <w:sz w:val="22"/>
            <w:szCs w:val="22"/>
          </w:rPr>
          <w:tab/>
        </w:r>
        <w:r w:rsidR="006033A1" w:rsidRPr="00532A92">
          <w:rPr>
            <w:rStyle w:val="Hyperlink"/>
          </w:rPr>
          <w:t>REDES SOCIAIS NA INTERNET (estilo Título 3)</w:t>
        </w:r>
        <w:r w:rsidR="006033A1">
          <w:rPr>
            <w:webHidden/>
          </w:rPr>
          <w:tab/>
        </w:r>
        <w:r>
          <w:rPr>
            <w:webHidden/>
          </w:rPr>
          <w:fldChar w:fldCharType="begin"/>
        </w:r>
        <w:r w:rsidR="006033A1">
          <w:rPr>
            <w:webHidden/>
          </w:rPr>
          <w:instrText xml:space="preserve"> PAGEREF _Toc306948513 \h </w:instrText>
        </w:r>
        <w:r>
          <w:rPr>
            <w:webHidden/>
          </w:rPr>
        </w:r>
        <w:r>
          <w:rPr>
            <w:webHidden/>
          </w:rPr>
          <w:fldChar w:fldCharType="separate"/>
        </w:r>
        <w:r w:rsidR="006033A1">
          <w:rPr>
            <w:webHidden/>
          </w:rPr>
          <w:t>16</w:t>
        </w:r>
        <w:r>
          <w:rPr>
            <w:webHidden/>
          </w:rPr>
          <w:fldChar w:fldCharType="end"/>
        </w:r>
      </w:hyperlink>
    </w:p>
    <w:p w:rsidR="006033A1" w:rsidRDefault="002A0C30">
      <w:pPr>
        <w:pStyle w:val="Sumrio2"/>
        <w:tabs>
          <w:tab w:val="left" w:pos="880"/>
        </w:tabs>
        <w:rPr>
          <w:rFonts w:asciiTheme="minorHAnsi" w:eastAsiaTheme="minorEastAsia" w:hAnsiTheme="minorHAnsi" w:cstheme="minorBidi"/>
          <w:sz w:val="22"/>
          <w:szCs w:val="22"/>
        </w:rPr>
      </w:pPr>
      <w:hyperlink w:anchor="_Toc306948514" w:history="1">
        <w:r w:rsidR="006033A1" w:rsidRPr="00532A92">
          <w:rPr>
            <w:rStyle w:val="Hyperlink"/>
          </w:rPr>
          <w:t>2.2.1.1</w:t>
        </w:r>
        <w:r w:rsidR="006033A1">
          <w:rPr>
            <w:rFonts w:asciiTheme="minorHAnsi" w:eastAsiaTheme="minorEastAsia" w:hAnsiTheme="minorHAnsi" w:cstheme="minorBidi"/>
            <w:sz w:val="22"/>
            <w:szCs w:val="22"/>
          </w:rPr>
          <w:tab/>
        </w:r>
        <w:r w:rsidR="006033A1" w:rsidRPr="00532A92">
          <w:rPr>
            <w:rStyle w:val="Hyperlink"/>
          </w:rPr>
          <w:t>ESTRUTURA DAS REDES (estilo Título 4)</w:t>
        </w:r>
        <w:r w:rsidR="006033A1">
          <w:rPr>
            <w:webHidden/>
          </w:rPr>
          <w:tab/>
        </w:r>
        <w:r>
          <w:rPr>
            <w:webHidden/>
          </w:rPr>
          <w:fldChar w:fldCharType="begin"/>
        </w:r>
        <w:r w:rsidR="006033A1">
          <w:rPr>
            <w:webHidden/>
          </w:rPr>
          <w:instrText xml:space="preserve"> PAGEREF _Toc306948514 \h </w:instrText>
        </w:r>
        <w:r>
          <w:rPr>
            <w:webHidden/>
          </w:rPr>
        </w:r>
        <w:r>
          <w:rPr>
            <w:webHidden/>
          </w:rPr>
          <w:fldChar w:fldCharType="separate"/>
        </w:r>
        <w:r w:rsidR="006033A1">
          <w:rPr>
            <w:webHidden/>
          </w:rPr>
          <w:t>16</w:t>
        </w:r>
        <w:r>
          <w:rPr>
            <w:webHidden/>
          </w:rPr>
          <w:fldChar w:fldCharType="end"/>
        </w:r>
      </w:hyperlink>
    </w:p>
    <w:p w:rsidR="006033A1" w:rsidRDefault="002A0C30">
      <w:pPr>
        <w:pStyle w:val="Sumrio2"/>
        <w:tabs>
          <w:tab w:val="left" w:pos="880"/>
        </w:tabs>
        <w:rPr>
          <w:rFonts w:asciiTheme="minorHAnsi" w:eastAsiaTheme="minorEastAsia" w:hAnsiTheme="minorHAnsi" w:cstheme="minorBidi"/>
          <w:sz w:val="22"/>
          <w:szCs w:val="22"/>
        </w:rPr>
      </w:pPr>
      <w:hyperlink w:anchor="_Toc306948515" w:history="1">
        <w:r w:rsidR="006033A1" w:rsidRPr="00532A92">
          <w:rPr>
            <w:rStyle w:val="Hyperlink"/>
          </w:rPr>
          <w:t>2.2.1.2</w:t>
        </w:r>
        <w:r w:rsidR="006033A1">
          <w:rPr>
            <w:rFonts w:asciiTheme="minorHAnsi" w:eastAsiaTheme="minorEastAsia" w:hAnsiTheme="minorHAnsi" w:cstheme="minorBidi"/>
            <w:sz w:val="22"/>
            <w:szCs w:val="22"/>
          </w:rPr>
          <w:tab/>
        </w:r>
        <w:r w:rsidR="006033A1" w:rsidRPr="00532A92">
          <w:rPr>
            <w:rStyle w:val="Hyperlink"/>
          </w:rPr>
          <w:t>CATEGORIAS (estilo Título 4)</w:t>
        </w:r>
        <w:r w:rsidR="006033A1">
          <w:rPr>
            <w:webHidden/>
          </w:rPr>
          <w:tab/>
        </w:r>
        <w:r>
          <w:rPr>
            <w:webHidden/>
          </w:rPr>
          <w:fldChar w:fldCharType="begin"/>
        </w:r>
        <w:r w:rsidR="006033A1">
          <w:rPr>
            <w:webHidden/>
          </w:rPr>
          <w:instrText xml:space="preserve"> PAGEREF _Toc306948515 \h </w:instrText>
        </w:r>
        <w:r>
          <w:rPr>
            <w:webHidden/>
          </w:rPr>
        </w:r>
        <w:r>
          <w:rPr>
            <w:webHidden/>
          </w:rPr>
          <w:fldChar w:fldCharType="separate"/>
        </w:r>
        <w:r w:rsidR="006033A1">
          <w:rPr>
            <w:webHidden/>
          </w:rPr>
          <w:t>17</w:t>
        </w:r>
        <w:r>
          <w:rPr>
            <w:webHidden/>
          </w:rPr>
          <w:fldChar w:fldCharType="end"/>
        </w:r>
      </w:hyperlink>
    </w:p>
    <w:p w:rsidR="006033A1" w:rsidRDefault="002A0C30">
      <w:pPr>
        <w:pStyle w:val="Sumrio2"/>
        <w:tabs>
          <w:tab w:val="left" w:pos="1060"/>
        </w:tabs>
        <w:rPr>
          <w:rFonts w:asciiTheme="minorHAnsi" w:eastAsiaTheme="minorEastAsia" w:hAnsiTheme="minorHAnsi" w:cstheme="minorBidi"/>
          <w:sz w:val="22"/>
          <w:szCs w:val="22"/>
        </w:rPr>
      </w:pPr>
      <w:hyperlink w:anchor="_Toc306948516" w:history="1">
        <w:r w:rsidR="006033A1" w:rsidRPr="00532A92">
          <w:rPr>
            <w:rStyle w:val="Hyperlink"/>
          </w:rPr>
          <w:t>2.2.1.2.1</w:t>
        </w:r>
        <w:r w:rsidR="006033A1">
          <w:rPr>
            <w:rFonts w:asciiTheme="minorHAnsi" w:eastAsiaTheme="minorEastAsia" w:hAnsiTheme="minorHAnsi" w:cstheme="minorBidi"/>
            <w:sz w:val="22"/>
            <w:szCs w:val="22"/>
          </w:rPr>
          <w:tab/>
        </w:r>
        <w:r w:rsidR="006033A1" w:rsidRPr="00532A92">
          <w:rPr>
            <w:rStyle w:val="Hyperlink"/>
          </w:rPr>
          <w:t>MICROBLOG (estilo Título 5)</w:t>
        </w:r>
        <w:r w:rsidR="006033A1">
          <w:rPr>
            <w:webHidden/>
          </w:rPr>
          <w:tab/>
        </w:r>
        <w:r>
          <w:rPr>
            <w:webHidden/>
          </w:rPr>
          <w:fldChar w:fldCharType="begin"/>
        </w:r>
        <w:r w:rsidR="006033A1">
          <w:rPr>
            <w:webHidden/>
          </w:rPr>
          <w:instrText xml:space="preserve"> PAGEREF _Toc306948516 \h </w:instrText>
        </w:r>
        <w:r>
          <w:rPr>
            <w:webHidden/>
          </w:rPr>
        </w:r>
        <w:r>
          <w:rPr>
            <w:webHidden/>
          </w:rPr>
          <w:fldChar w:fldCharType="separate"/>
        </w:r>
        <w:r w:rsidR="006033A1">
          <w:rPr>
            <w:webHidden/>
          </w:rPr>
          <w:t>17</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17" w:history="1">
        <w:r w:rsidR="006033A1" w:rsidRPr="00532A92">
          <w:rPr>
            <w:rStyle w:val="Hyperlink"/>
          </w:rPr>
          <w:t>2.2.2</w:t>
        </w:r>
        <w:r w:rsidR="006033A1">
          <w:rPr>
            <w:rFonts w:asciiTheme="minorHAnsi" w:eastAsiaTheme="minorEastAsia" w:hAnsiTheme="minorHAnsi" w:cstheme="minorBidi"/>
            <w:sz w:val="22"/>
            <w:szCs w:val="22"/>
          </w:rPr>
          <w:tab/>
        </w:r>
        <w:r w:rsidR="006033A1" w:rsidRPr="00532A92">
          <w:rPr>
            <w:rStyle w:val="Hyperlink"/>
          </w:rPr>
          <w:t>MÍDIA SOCIAL (estilo Título 3)</w:t>
        </w:r>
        <w:r w:rsidR="006033A1">
          <w:rPr>
            <w:webHidden/>
          </w:rPr>
          <w:tab/>
        </w:r>
        <w:r>
          <w:rPr>
            <w:webHidden/>
          </w:rPr>
          <w:fldChar w:fldCharType="begin"/>
        </w:r>
        <w:r w:rsidR="006033A1">
          <w:rPr>
            <w:webHidden/>
          </w:rPr>
          <w:instrText xml:space="preserve"> PAGEREF _Toc306948517 \h </w:instrText>
        </w:r>
        <w:r>
          <w:rPr>
            <w:webHidden/>
          </w:rPr>
        </w:r>
        <w:r>
          <w:rPr>
            <w:webHidden/>
          </w:rPr>
          <w:fldChar w:fldCharType="separate"/>
        </w:r>
        <w:r w:rsidR="006033A1">
          <w:rPr>
            <w:webHidden/>
          </w:rPr>
          <w:t>19</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18" w:history="1">
        <w:r w:rsidR="006033A1" w:rsidRPr="00532A92">
          <w:rPr>
            <w:rStyle w:val="Hyperlink"/>
          </w:rPr>
          <w:t>2.3</w:t>
        </w:r>
        <w:r w:rsidR="006033A1">
          <w:rPr>
            <w:rFonts w:asciiTheme="minorHAnsi" w:eastAsiaTheme="minorEastAsia" w:hAnsiTheme="minorHAnsi" w:cstheme="minorBidi"/>
            <w:sz w:val="22"/>
            <w:szCs w:val="22"/>
          </w:rPr>
          <w:tab/>
        </w:r>
        <w:r w:rsidR="006033A1" w:rsidRPr="00532A92">
          <w:rPr>
            <w:rStyle w:val="Hyperlink"/>
          </w:rPr>
          <w:t>MÉTODO ÁGIL DE DESENVOLVIMENTO (estilo Título 2)</w:t>
        </w:r>
        <w:r w:rsidR="006033A1">
          <w:rPr>
            <w:webHidden/>
          </w:rPr>
          <w:tab/>
        </w:r>
        <w:r>
          <w:rPr>
            <w:webHidden/>
          </w:rPr>
          <w:fldChar w:fldCharType="begin"/>
        </w:r>
        <w:r w:rsidR="006033A1">
          <w:rPr>
            <w:webHidden/>
          </w:rPr>
          <w:instrText xml:space="preserve"> PAGEREF _Toc306948518 \h </w:instrText>
        </w:r>
        <w:r>
          <w:rPr>
            <w:webHidden/>
          </w:rPr>
        </w:r>
        <w:r>
          <w:rPr>
            <w:webHidden/>
          </w:rPr>
          <w:fldChar w:fldCharType="separate"/>
        </w:r>
        <w:r w:rsidR="006033A1">
          <w:rPr>
            <w:webHidden/>
          </w:rPr>
          <w:t>19</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19" w:history="1">
        <w:r w:rsidR="006033A1" w:rsidRPr="00532A92">
          <w:rPr>
            <w:rStyle w:val="Hyperlink"/>
            <w:lang w:val="en-US"/>
          </w:rPr>
          <w:t>2.3.1</w:t>
        </w:r>
        <w:r w:rsidR="006033A1">
          <w:rPr>
            <w:rFonts w:asciiTheme="minorHAnsi" w:eastAsiaTheme="minorEastAsia" w:hAnsiTheme="minorHAnsi" w:cstheme="minorBidi"/>
            <w:sz w:val="22"/>
            <w:szCs w:val="22"/>
          </w:rPr>
          <w:tab/>
        </w:r>
        <w:r w:rsidR="006033A1" w:rsidRPr="00532A92">
          <w:rPr>
            <w:rStyle w:val="Hyperlink"/>
            <w:lang w:val="en-US"/>
          </w:rPr>
          <w:t>FRAMEWORK RUBY ON RAILS (estilo Título 3)</w:t>
        </w:r>
        <w:r w:rsidR="006033A1">
          <w:rPr>
            <w:webHidden/>
          </w:rPr>
          <w:tab/>
        </w:r>
        <w:r>
          <w:rPr>
            <w:webHidden/>
          </w:rPr>
          <w:fldChar w:fldCharType="begin"/>
        </w:r>
        <w:r w:rsidR="006033A1">
          <w:rPr>
            <w:webHidden/>
          </w:rPr>
          <w:instrText xml:space="preserve"> PAGEREF _Toc306948519 \h </w:instrText>
        </w:r>
        <w:r>
          <w:rPr>
            <w:webHidden/>
          </w:rPr>
        </w:r>
        <w:r>
          <w:rPr>
            <w:webHidden/>
          </w:rPr>
          <w:fldChar w:fldCharType="separate"/>
        </w:r>
        <w:r w:rsidR="006033A1">
          <w:rPr>
            <w:webHidden/>
          </w:rPr>
          <w:t>21</w:t>
        </w:r>
        <w:r>
          <w:rPr>
            <w:webHidden/>
          </w:rPr>
          <w:fldChar w:fldCharType="end"/>
        </w:r>
      </w:hyperlink>
    </w:p>
    <w:p w:rsidR="006033A1" w:rsidRDefault="002A0C30">
      <w:pPr>
        <w:pStyle w:val="Sumrio2"/>
        <w:tabs>
          <w:tab w:val="left" w:pos="880"/>
        </w:tabs>
        <w:rPr>
          <w:rFonts w:asciiTheme="minorHAnsi" w:eastAsiaTheme="minorEastAsia" w:hAnsiTheme="minorHAnsi" w:cstheme="minorBidi"/>
          <w:sz w:val="22"/>
          <w:szCs w:val="22"/>
        </w:rPr>
      </w:pPr>
      <w:hyperlink w:anchor="_Toc306948520" w:history="1">
        <w:r w:rsidR="006033A1" w:rsidRPr="00532A92">
          <w:rPr>
            <w:rStyle w:val="Hyperlink"/>
            <w:lang w:val="en-US"/>
          </w:rPr>
          <w:t>2.3.1.1</w:t>
        </w:r>
        <w:r w:rsidR="006033A1">
          <w:rPr>
            <w:rFonts w:asciiTheme="minorHAnsi" w:eastAsiaTheme="minorEastAsia" w:hAnsiTheme="minorHAnsi" w:cstheme="minorBidi"/>
            <w:sz w:val="22"/>
            <w:szCs w:val="22"/>
          </w:rPr>
          <w:tab/>
        </w:r>
        <w:r w:rsidR="006033A1" w:rsidRPr="00532A92">
          <w:rPr>
            <w:rStyle w:val="Hyperlink"/>
          </w:rPr>
          <w:t>GERADORES</w:t>
        </w:r>
        <w:r w:rsidR="006033A1" w:rsidRPr="00532A92">
          <w:rPr>
            <w:rStyle w:val="Hyperlink"/>
            <w:lang w:val="en-US"/>
          </w:rPr>
          <w:t xml:space="preserve"> (estilo Título 4)</w:t>
        </w:r>
        <w:r w:rsidR="006033A1">
          <w:rPr>
            <w:webHidden/>
          </w:rPr>
          <w:tab/>
        </w:r>
        <w:r>
          <w:rPr>
            <w:webHidden/>
          </w:rPr>
          <w:fldChar w:fldCharType="begin"/>
        </w:r>
        <w:r w:rsidR="006033A1">
          <w:rPr>
            <w:webHidden/>
          </w:rPr>
          <w:instrText xml:space="preserve"> PAGEREF _Toc306948520 \h </w:instrText>
        </w:r>
        <w:r>
          <w:rPr>
            <w:webHidden/>
          </w:rPr>
        </w:r>
        <w:r>
          <w:rPr>
            <w:webHidden/>
          </w:rPr>
          <w:fldChar w:fldCharType="separate"/>
        </w:r>
        <w:r w:rsidR="006033A1">
          <w:rPr>
            <w:webHidden/>
          </w:rPr>
          <w:t>22</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21" w:history="1">
        <w:r w:rsidR="006033A1" w:rsidRPr="00532A92">
          <w:rPr>
            <w:rStyle w:val="Hyperlink"/>
          </w:rPr>
          <w:t>2.3.2</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_Toc306948521 \h </w:instrText>
        </w:r>
        <w:r>
          <w:rPr>
            <w:webHidden/>
          </w:rPr>
        </w:r>
        <w:r>
          <w:rPr>
            <w:webHidden/>
          </w:rPr>
          <w:fldChar w:fldCharType="separate"/>
        </w:r>
        <w:r w:rsidR="006033A1">
          <w:rPr>
            <w:webHidden/>
          </w:rPr>
          <w:t>22</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22" w:history="1">
        <w:r w:rsidR="006033A1" w:rsidRPr="00532A92">
          <w:rPr>
            <w:rStyle w:val="Hyperlink"/>
          </w:rPr>
          <w:t>3</w:t>
        </w:r>
        <w:r w:rsidR="006033A1">
          <w:rPr>
            <w:rFonts w:asciiTheme="minorHAnsi" w:eastAsiaTheme="minorEastAsia" w:hAnsiTheme="minorHAnsi" w:cstheme="minorBidi"/>
            <w:b w:val="0"/>
            <w:sz w:val="22"/>
            <w:szCs w:val="22"/>
          </w:rPr>
          <w:tab/>
        </w:r>
        <w:r w:rsidR="006033A1" w:rsidRPr="00532A92">
          <w:rPr>
            <w:rStyle w:val="Hyperlink"/>
          </w:rPr>
          <w:t>METODOLOGIA (estilo Título 1)</w:t>
        </w:r>
        <w:r w:rsidR="006033A1">
          <w:rPr>
            <w:webHidden/>
          </w:rPr>
          <w:tab/>
        </w:r>
        <w:r>
          <w:rPr>
            <w:webHidden/>
          </w:rPr>
          <w:fldChar w:fldCharType="begin"/>
        </w:r>
        <w:r w:rsidR="006033A1">
          <w:rPr>
            <w:webHidden/>
          </w:rPr>
          <w:instrText xml:space="preserve"> PAGEREF _Toc306948522 \h </w:instrText>
        </w:r>
        <w:r>
          <w:rPr>
            <w:webHidden/>
          </w:rPr>
        </w:r>
        <w:r>
          <w:rPr>
            <w:webHidden/>
          </w:rPr>
          <w:fldChar w:fldCharType="separate"/>
        </w:r>
        <w:r w:rsidR="006033A1">
          <w:rPr>
            <w:webHidden/>
          </w:rPr>
          <w:t>25</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23" w:history="1">
        <w:r w:rsidR="006033A1" w:rsidRPr="00532A92">
          <w:rPr>
            <w:rStyle w:val="Hyperlink"/>
          </w:rPr>
          <w:t>3.1</w:t>
        </w:r>
        <w:r w:rsidR="006033A1">
          <w:rPr>
            <w:rFonts w:asciiTheme="minorHAnsi" w:eastAsiaTheme="minorEastAsia" w:hAnsiTheme="minorHAnsi" w:cstheme="minorBidi"/>
            <w:sz w:val="22"/>
            <w:szCs w:val="22"/>
          </w:rPr>
          <w:tab/>
        </w:r>
        <w:r w:rsidR="006033A1" w:rsidRPr="00532A92">
          <w:rPr>
            <w:rStyle w:val="Hyperlink"/>
          </w:rPr>
          <w:t>SISTEMA WEB (estilo Título 2)</w:t>
        </w:r>
        <w:r w:rsidR="006033A1">
          <w:rPr>
            <w:webHidden/>
          </w:rPr>
          <w:tab/>
        </w:r>
        <w:r>
          <w:rPr>
            <w:webHidden/>
          </w:rPr>
          <w:fldChar w:fldCharType="begin"/>
        </w:r>
        <w:r w:rsidR="006033A1">
          <w:rPr>
            <w:webHidden/>
          </w:rPr>
          <w:instrText xml:space="preserve"> PAGEREF _Toc306948523 \h </w:instrText>
        </w:r>
        <w:r>
          <w:rPr>
            <w:webHidden/>
          </w:rPr>
        </w:r>
        <w:r>
          <w:rPr>
            <w:webHidden/>
          </w:rPr>
          <w:fldChar w:fldCharType="separate"/>
        </w:r>
        <w:r w:rsidR="006033A1">
          <w:rPr>
            <w:webHidden/>
          </w:rPr>
          <w:t>26</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24" w:history="1">
        <w:r w:rsidR="006033A1" w:rsidRPr="00532A92">
          <w:rPr>
            <w:rStyle w:val="Hyperlink"/>
          </w:rPr>
          <w:t>3.2</w:t>
        </w:r>
        <w:r w:rsidR="006033A1">
          <w:rPr>
            <w:rFonts w:asciiTheme="minorHAnsi" w:eastAsiaTheme="minorEastAsia" w:hAnsiTheme="minorHAnsi" w:cstheme="minorBidi"/>
            <w:sz w:val="22"/>
            <w:szCs w:val="22"/>
          </w:rPr>
          <w:tab/>
        </w:r>
        <w:r w:rsidR="006033A1" w:rsidRPr="00532A92">
          <w:rPr>
            <w:rStyle w:val="Hyperlink"/>
          </w:rPr>
          <w:t>SISTEMA WEB MOBILE (estilo Título 2)</w:t>
        </w:r>
        <w:r w:rsidR="006033A1">
          <w:rPr>
            <w:webHidden/>
          </w:rPr>
          <w:tab/>
        </w:r>
        <w:r>
          <w:rPr>
            <w:webHidden/>
          </w:rPr>
          <w:fldChar w:fldCharType="begin"/>
        </w:r>
        <w:r w:rsidR="006033A1">
          <w:rPr>
            <w:webHidden/>
          </w:rPr>
          <w:instrText xml:space="preserve"> PAGEREF _Toc306948524 \h </w:instrText>
        </w:r>
        <w:r>
          <w:rPr>
            <w:webHidden/>
          </w:rPr>
        </w:r>
        <w:r>
          <w:rPr>
            <w:webHidden/>
          </w:rPr>
          <w:fldChar w:fldCharType="separate"/>
        </w:r>
        <w:r w:rsidR="006033A1">
          <w:rPr>
            <w:webHidden/>
          </w:rPr>
          <w:t>27</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25" w:history="1">
        <w:r w:rsidR="006033A1" w:rsidRPr="00532A92">
          <w:rPr>
            <w:rStyle w:val="Hyperlink"/>
          </w:rPr>
          <w:t>3.2.1</w:t>
        </w:r>
        <w:r w:rsidR="006033A1">
          <w:rPr>
            <w:rFonts w:asciiTheme="minorHAnsi" w:eastAsiaTheme="minorEastAsia" w:hAnsiTheme="minorHAnsi" w:cstheme="minorBidi"/>
            <w:sz w:val="22"/>
            <w:szCs w:val="22"/>
          </w:rPr>
          <w:tab/>
        </w:r>
        <w:r w:rsidR="006033A1" w:rsidRPr="00532A92">
          <w:rPr>
            <w:rStyle w:val="Hyperlink"/>
          </w:rPr>
          <w:t>jQUERY MOBILE (estilo Título 3)</w:t>
        </w:r>
        <w:r w:rsidR="006033A1">
          <w:rPr>
            <w:webHidden/>
          </w:rPr>
          <w:tab/>
        </w:r>
        <w:r>
          <w:rPr>
            <w:webHidden/>
          </w:rPr>
          <w:fldChar w:fldCharType="begin"/>
        </w:r>
        <w:r w:rsidR="006033A1">
          <w:rPr>
            <w:webHidden/>
          </w:rPr>
          <w:instrText xml:space="preserve"> PAGEREF _Toc306948525 \h </w:instrText>
        </w:r>
        <w:r>
          <w:rPr>
            <w:webHidden/>
          </w:rPr>
        </w:r>
        <w:r>
          <w:rPr>
            <w:webHidden/>
          </w:rPr>
          <w:fldChar w:fldCharType="separate"/>
        </w:r>
        <w:r w:rsidR="006033A1">
          <w:rPr>
            <w:webHidden/>
          </w:rPr>
          <w:t>27</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26" w:history="1">
        <w:r w:rsidR="006033A1" w:rsidRPr="00532A92">
          <w:rPr>
            <w:rStyle w:val="Hyperlink"/>
          </w:rPr>
          <w:t>3.2.2</w:t>
        </w:r>
        <w:r w:rsidR="006033A1">
          <w:rPr>
            <w:rFonts w:asciiTheme="minorHAnsi" w:eastAsiaTheme="minorEastAsia" w:hAnsiTheme="minorHAnsi" w:cstheme="minorBidi"/>
            <w:sz w:val="22"/>
            <w:szCs w:val="22"/>
          </w:rPr>
          <w:tab/>
        </w:r>
        <w:r w:rsidR="006033A1" w:rsidRPr="00532A92">
          <w:rPr>
            <w:rStyle w:val="Hyperlink"/>
          </w:rPr>
          <w:t>API DO TWITTER (estilo Título 3)</w:t>
        </w:r>
        <w:r w:rsidR="006033A1">
          <w:rPr>
            <w:webHidden/>
          </w:rPr>
          <w:tab/>
        </w:r>
        <w:r>
          <w:rPr>
            <w:webHidden/>
          </w:rPr>
          <w:fldChar w:fldCharType="begin"/>
        </w:r>
        <w:r w:rsidR="006033A1">
          <w:rPr>
            <w:webHidden/>
          </w:rPr>
          <w:instrText xml:space="preserve"> PAGEREF _Toc306948526 \h </w:instrText>
        </w:r>
        <w:r>
          <w:rPr>
            <w:webHidden/>
          </w:rPr>
        </w:r>
        <w:r>
          <w:rPr>
            <w:webHidden/>
          </w:rPr>
          <w:fldChar w:fldCharType="separate"/>
        </w:r>
        <w:r w:rsidR="006033A1">
          <w:rPr>
            <w:webHidden/>
          </w:rPr>
          <w:t>28</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27" w:history="1">
        <w:r w:rsidR="006033A1" w:rsidRPr="00532A92">
          <w:rPr>
            <w:rStyle w:val="Hyperlink"/>
          </w:rPr>
          <w:t>3.2.3</w:t>
        </w:r>
        <w:r w:rsidR="006033A1">
          <w:rPr>
            <w:rFonts w:asciiTheme="minorHAnsi" w:eastAsiaTheme="minorEastAsia" w:hAnsiTheme="minorHAnsi" w:cstheme="minorBidi"/>
            <w:sz w:val="22"/>
            <w:szCs w:val="22"/>
          </w:rPr>
          <w:tab/>
        </w:r>
        <w:r w:rsidR="006033A1" w:rsidRPr="00532A92">
          <w:rPr>
            <w:rStyle w:val="Hyperlink"/>
          </w:rPr>
          <w:t>FORMATAÇÃO DA PÁGINA E TEXTO (estilo Título 3)</w:t>
        </w:r>
        <w:r w:rsidR="006033A1">
          <w:rPr>
            <w:webHidden/>
          </w:rPr>
          <w:tab/>
        </w:r>
        <w:r>
          <w:rPr>
            <w:webHidden/>
          </w:rPr>
          <w:fldChar w:fldCharType="begin"/>
        </w:r>
        <w:r w:rsidR="006033A1">
          <w:rPr>
            <w:webHidden/>
          </w:rPr>
          <w:instrText xml:space="preserve"> PAGEREF _Toc306948527 \h </w:instrText>
        </w:r>
        <w:r>
          <w:rPr>
            <w:webHidden/>
          </w:rPr>
        </w:r>
        <w:r>
          <w:rPr>
            <w:webHidden/>
          </w:rPr>
          <w:fldChar w:fldCharType="separate"/>
        </w:r>
        <w:r w:rsidR="006033A1">
          <w:rPr>
            <w:webHidden/>
          </w:rPr>
          <w:t>29</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28" w:history="1">
        <w:r w:rsidR="006033A1" w:rsidRPr="00532A92">
          <w:rPr>
            <w:rStyle w:val="Hyperlink"/>
          </w:rPr>
          <w:t>3.2.4</w:t>
        </w:r>
        <w:r w:rsidR="006033A1">
          <w:rPr>
            <w:rFonts w:asciiTheme="minorHAnsi" w:eastAsiaTheme="minorEastAsia" w:hAnsiTheme="minorHAnsi" w:cstheme="minorBidi"/>
            <w:sz w:val="22"/>
            <w:szCs w:val="22"/>
          </w:rPr>
          <w:tab/>
        </w:r>
        <w:r w:rsidR="006033A1" w:rsidRPr="00532A92">
          <w:rPr>
            <w:rStyle w:val="Hyperlink"/>
          </w:rPr>
          <w:t>FIGURAS E TABELAS (estilo Título 3)</w:t>
        </w:r>
        <w:r w:rsidR="006033A1">
          <w:rPr>
            <w:webHidden/>
          </w:rPr>
          <w:tab/>
        </w:r>
        <w:r>
          <w:rPr>
            <w:webHidden/>
          </w:rPr>
          <w:fldChar w:fldCharType="begin"/>
        </w:r>
        <w:r w:rsidR="006033A1">
          <w:rPr>
            <w:webHidden/>
          </w:rPr>
          <w:instrText xml:space="preserve"> PAGEREF _Toc306948528 \h </w:instrText>
        </w:r>
        <w:r>
          <w:rPr>
            <w:webHidden/>
          </w:rPr>
        </w:r>
        <w:r>
          <w:rPr>
            <w:webHidden/>
          </w:rPr>
          <w:fldChar w:fldCharType="separate"/>
        </w:r>
        <w:r w:rsidR="006033A1">
          <w:rPr>
            <w:webHidden/>
          </w:rPr>
          <w:t>30</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29" w:history="1">
        <w:r w:rsidR="006033A1" w:rsidRPr="00532A92">
          <w:rPr>
            <w:rStyle w:val="Hyperlink"/>
          </w:rPr>
          <w:t>3.2.5</w:t>
        </w:r>
        <w:r w:rsidR="006033A1">
          <w:rPr>
            <w:rFonts w:asciiTheme="minorHAnsi" w:eastAsiaTheme="minorEastAsia" w:hAnsiTheme="minorHAnsi" w:cstheme="minorBidi"/>
            <w:sz w:val="22"/>
            <w:szCs w:val="22"/>
          </w:rPr>
          <w:tab/>
        </w:r>
        <w:r w:rsidR="006033A1" w:rsidRPr="00532A92">
          <w:rPr>
            <w:rStyle w:val="Hyperlink"/>
          </w:rPr>
          <w:t>EQUAÇÕES E UNIDADES (estilo Título 3)</w:t>
        </w:r>
        <w:r w:rsidR="006033A1">
          <w:rPr>
            <w:webHidden/>
          </w:rPr>
          <w:tab/>
        </w:r>
        <w:r>
          <w:rPr>
            <w:webHidden/>
          </w:rPr>
          <w:fldChar w:fldCharType="begin"/>
        </w:r>
        <w:r w:rsidR="006033A1">
          <w:rPr>
            <w:webHidden/>
          </w:rPr>
          <w:instrText xml:space="preserve"> PAGEREF _Toc306948529 \h </w:instrText>
        </w:r>
        <w:r>
          <w:rPr>
            <w:webHidden/>
          </w:rPr>
        </w:r>
        <w:r>
          <w:rPr>
            <w:webHidden/>
          </w:rPr>
          <w:fldChar w:fldCharType="separate"/>
        </w:r>
        <w:r w:rsidR="006033A1">
          <w:rPr>
            <w:webHidden/>
          </w:rPr>
          <w:t>31</w:t>
        </w:r>
        <w:r>
          <w:rPr>
            <w:webHidden/>
          </w:rPr>
          <w:fldChar w:fldCharType="end"/>
        </w:r>
      </w:hyperlink>
    </w:p>
    <w:p w:rsidR="006033A1" w:rsidRDefault="002A0C30">
      <w:pPr>
        <w:pStyle w:val="Sumrio2"/>
        <w:rPr>
          <w:rFonts w:asciiTheme="minorHAnsi" w:eastAsiaTheme="minorEastAsia" w:hAnsiTheme="minorHAnsi" w:cstheme="minorBidi"/>
          <w:sz w:val="22"/>
          <w:szCs w:val="22"/>
        </w:rPr>
      </w:pPr>
      <w:hyperlink w:anchor="_Toc306948530" w:history="1">
        <w:r w:rsidR="006033A1" w:rsidRPr="00532A92">
          <w:rPr>
            <w:rStyle w:val="Hyperlink"/>
          </w:rPr>
          <w:t>3.2.6</w:t>
        </w:r>
        <w:r w:rsidR="006033A1">
          <w:rPr>
            <w:rFonts w:asciiTheme="minorHAnsi" w:eastAsiaTheme="minorEastAsia" w:hAnsiTheme="minorHAnsi" w:cstheme="minorBidi"/>
            <w:sz w:val="22"/>
            <w:szCs w:val="22"/>
          </w:rPr>
          <w:tab/>
        </w:r>
        <w:r w:rsidR="006033A1" w:rsidRPr="00532A92">
          <w:rPr>
            <w:rStyle w:val="Hyperlink"/>
          </w:rPr>
          <w:t>AS REFERÊNCIAS (estilo Título 3)</w:t>
        </w:r>
        <w:r w:rsidR="006033A1">
          <w:rPr>
            <w:webHidden/>
          </w:rPr>
          <w:tab/>
        </w:r>
        <w:r>
          <w:rPr>
            <w:webHidden/>
          </w:rPr>
          <w:fldChar w:fldCharType="begin"/>
        </w:r>
        <w:r w:rsidR="006033A1">
          <w:rPr>
            <w:webHidden/>
          </w:rPr>
          <w:instrText xml:space="preserve"> PAGEREF _Toc306948530 \h </w:instrText>
        </w:r>
        <w:r>
          <w:rPr>
            <w:webHidden/>
          </w:rPr>
        </w:r>
        <w:r>
          <w:rPr>
            <w:webHidden/>
          </w:rPr>
          <w:fldChar w:fldCharType="separate"/>
        </w:r>
        <w:r w:rsidR="006033A1">
          <w:rPr>
            <w:webHidden/>
          </w:rPr>
          <w:t>32</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31" w:history="1">
        <w:r w:rsidR="006033A1" w:rsidRPr="00532A92">
          <w:rPr>
            <w:rStyle w:val="Hyperlink"/>
          </w:rPr>
          <w:t>4</w:t>
        </w:r>
        <w:r w:rsidR="006033A1">
          <w:rPr>
            <w:rFonts w:asciiTheme="minorHAnsi" w:eastAsiaTheme="minorEastAsia" w:hAnsiTheme="minorHAnsi" w:cstheme="minorBidi"/>
            <w:b w:val="0"/>
            <w:sz w:val="22"/>
            <w:szCs w:val="22"/>
          </w:rPr>
          <w:tab/>
        </w:r>
        <w:r w:rsidR="006033A1" w:rsidRPr="00532A92">
          <w:rPr>
            <w:rStyle w:val="Hyperlink"/>
          </w:rPr>
          <w:t>RESULTADOS (estilo Título 1)</w:t>
        </w:r>
        <w:r w:rsidR="006033A1">
          <w:rPr>
            <w:webHidden/>
          </w:rPr>
          <w:tab/>
        </w:r>
        <w:r>
          <w:rPr>
            <w:webHidden/>
          </w:rPr>
          <w:fldChar w:fldCharType="begin"/>
        </w:r>
        <w:r w:rsidR="006033A1">
          <w:rPr>
            <w:webHidden/>
          </w:rPr>
          <w:instrText xml:space="preserve"> PAGEREF _Toc306948531 \h </w:instrText>
        </w:r>
        <w:r>
          <w:rPr>
            <w:webHidden/>
          </w:rPr>
        </w:r>
        <w:r>
          <w:rPr>
            <w:webHidden/>
          </w:rPr>
          <w:fldChar w:fldCharType="separate"/>
        </w:r>
        <w:r w:rsidR="006033A1">
          <w:rPr>
            <w:webHidden/>
          </w:rPr>
          <w:t>33</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32" w:history="1">
        <w:r w:rsidR="006033A1" w:rsidRPr="00532A92">
          <w:rPr>
            <w:rStyle w:val="Hyperlink"/>
          </w:rPr>
          <w:t>5</w:t>
        </w:r>
        <w:r w:rsidR="006033A1">
          <w:rPr>
            <w:rFonts w:asciiTheme="minorHAnsi" w:eastAsiaTheme="minorEastAsia" w:hAnsiTheme="minorHAnsi" w:cstheme="minorBidi"/>
            <w:b w:val="0"/>
            <w:sz w:val="22"/>
            <w:szCs w:val="22"/>
          </w:rPr>
          <w:tab/>
        </w:r>
        <w:r w:rsidR="006033A1" w:rsidRPr="00532A92">
          <w:rPr>
            <w:rStyle w:val="Hyperlink"/>
          </w:rPr>
          <w:t>CONCLUSÃO (estilo Título 1)</w:t>
        </w:r>
        <w:r w:rsidR="006033A1">
          <w:rPr>
            <w:webHidden/>
          </w:rPr>
          <w:tab/>
        </w:r>
        <w:r>
          <w:rPr>
            <w:webHidden/>
          </w:rPr>
          <w:fldChar w:fldCharType="begin"/>
        </w:r>
        <w:r w:rsidR="006033A1">
          <w:rPr>
            <w:webHidden/>
          </w:rPr>
          <w:instrText xml:space="preserve"> PAGEREF _Toc306948532 \h </w:instrText>
        </w:r>
        <w:r>
          <w:rPr>
            <w:webHidden/>
          </w:rPr>
        </w:r>
        <w:r>
          <w:rPr>
            <w:webHidden/>
          </w:rPr>
          <w:fldChar w:fldCharType="separate"/>
        </w:r>
        <w:r w:rsidR="006033A1">
          <w:rPr>
            <w:webHidden/>
          </w:rPr>
          <w:t>34</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33" w:history="1">
        <w:r w:rsidR="006033A1" w:rsidRPr="00532A92">
          <w:rPr>
            <w:rStyle w:val="Hyperlink"/>
          </w:rPr>
          <w:t>REFERÊNCIAS (estilo REFERÊNCIA)</w:t>
        </w:r>
        <w:r w:rsidR="006033A1">
          <w:rPr>
            <w:webHidden/>
          </w:rPr>
          <w:tab/>
        </w:r>
        <w:r>
          <w:rPr>
            <w:webHidden/>
          </w:rPr>
          <w:fldChar w:fldCharType="begin"/>
        </w:r>
        <w:r w:rsidR="006033A1">
          <w:rPr>
            <w:webHidden/>
          </w:rPr>
          <w:instrText xml:space="preserve"> PAGEREF _Toc306948533 \h </w:instrText>
        </w:r>
        <w:r>
          <w:rPr>
            <w:webHidden/>
          </w:rPr>
        </w:r>
        <w:r>
          <w:rPr>
            <w:webHidden/>
          </w:rPr>
          <w:fldChar w:fldCharType="separate"/>
        </w:r>
        <w:r w:rsidR="006033A1">
          <w:rPr>
            <w:webHidden/>
          </w:rPr>
          <w:t>35</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34" w:history="1">
        <w:r w:rsidR="006033A1" w:rsidRPr="00532A92">
          <w:rPr>
            <w:rStyle w:val="Hyperlink"/>
          </w:rPr>
          <w:t>GLOSSÁRIO (estilo GLOSSARIO)</w:t>
        </w:r>
        <w:r w:rsidR="006033A1">
          <w:rPr>
            <w:webHidden/>
          </w:rPr>
          <w:tab/>
        </w:r>
        <w:r>
          <w:rPr>
            <w:webHidden/>
          </w:rPr>
          <w:fldChar w:fldCharType="begin"/>
        </w:r>
        <w:r w:rsidR="006033A1">
          <w:rPr>
            <w:webHidden/>
          </w:rPr>
          <w:instrText xml:space="preserve"> PAGEREF _Toc306948534 \h </w:instrText>
        </w:r>
        <w:r>
          <w:rPr>
            <w:webHidden/>
          </w:rPr>
        </w:r>
        <w:r>
          <w:rPr>
            <w:webHidden/>
          </w:rPr>
          <w:fldChar w:fldCharType="separate"/>
        </w:r>
        <w:r w:rsidR="006033A1">
          <w:rPr>
            <w:webHidden/>
          </w:rPr>
          <w:t>38</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35" w:history="1">
        <w:r w:rsidR="006033A1" w:rsidRPr="00532A92">
          <w:rPr>
            <w:rStyle w:val="Hyperlink"/>
          </w:rPr>
          <w:t>APÊNDICE A (estilo APÊNDICE)</w:t>
        </w:r>
        <w:r w:rsidR="006033A1">
          <w:rPr>
            <w:webHidden/>
          </w:rPr>
          <w:tab/>
        </w:r>
        <w:r>
          <w:rPr>
            <w:webHidden/>
          </w:rPr>
          <w:fldChar w:fldCharType="begin"/>
        </w:r>
        <w:r w:rsidR="006033A1">
          <w:rPr>
            <w:webHidden/>
          </w:rPr>
          <w:instrText xml:space="preserve"> PAGEREF _Toc306948535 \h </w:instrText>
        </w:r>
        <w:r>
          <w:rPr>
            <w:webHidden/>
          </w:rPr>
        </w:r>
        <w:r>
          <w:rPr>
            <w:webHidden/>
          </w:rPr>
          <w:fldChar w:fldCharType="separate"/>
        </w:r>
        <w:r w:rsidR="006033A1">
          <w:rPr>
            <w:webHidden/>
          </w:rPr>
          <w:t>39</w:t>
        </w:r>
        <w:r>
          <w:rPr>
            <w:webHidden/>
          </w:rPr>
          <w:fldChar w:fldCharType="end"/>
        </w:r>
      </w:hyperlink>
    </w:p>
    <w:p w:rsidR="006033A1" w:rsidRDefault="002A0C30">
      <w:pPr>
        <w:pStyle w:val="Sumrio1"/>
        <w:rPr>
          <w:rFonts w:asciiTheme="minorHAnsi" w:eastAsiaTheme="minorEastAsia" w:hAnsiTheme="minorHAnsi" w:cstheme="minorBidi"/>
          <w:b w:val="0"/>
          <w:sz w:val="22"/>
          <w:szCs w:val="22"/>
        </w:rPr>
      </w:pPr>
      <w:hyperlink w:anchor="_Toc306948536" w:history="1">
        <w:r w:rsidR="006033A1" w:rsidRPr="00532A92">
          <w:rPr>
            <w:rStyle w:val="Hyperlink"/>
            <w:rFonts w:cs="Times New Roman"/>
          </w:rPr>
          <w:t>ANEXO A - ABREVIATURA DOS MESES (estilo ANEXO)</w:t>
        </w:r>
        <w:r w:rsidR="006033A1">
          <w:rPr>
            <w:webHidden/>
          </w:rPr>
          <w:tab/>
        </w:r>
        <w:r>
          <w:rPr>
            <w:webHidden/>
          </w:rPr>
          <w:fldChar w:fldCharType="begin"/>
        </w:r>
        <w:r w:rsidR="006033A1">
          <w:rPr>
            <w:webHidden/>
          </w:rPr>
          <w:instrText xml:space="preserve"> PAGEREF _Toc306948536 \h </w:instrText>
        </w:r>
        <w:r>
          <w:rPr>
            <w:webHidden/>
          </w:rPr>
        </w:r>
        <w:r>
          <w:rPr>
            <w:webHidden/>
          </w:rPr>
          <w:fldChar w:fldCharType="separate"/>
        </w:r>
        <w:r w:rsidR="006033A1">
          <w:rPr>
            <w:webHidden/>
          </w:rPr>
          <w:t>41</w:t>
        </w:r>
        <w:r>
          <w:rPr>
            <w:webHidden/>
          </w:rPr>
          <w:fldChar w:fldCharType="end"/>
        </w:r>
      </w:hyperlink>
    </w:p>
    <w:p w:rsidR="0033317F" w:rsidRDefault="002A0C30"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33" w:name="_Toc144003428"/>
      <w:bookmarkStart w:id="34" w:name="_Toc144004088"/>
      <w:bookmarkStart w:id="35" w:name="_Toc144004142"/>
      <w:bookmarkStart w:id="36" w:name="_Toc144004591"/>
      <w:bookmarkStart w:id="37" w:name="_Toc144288077"/>
      <w:bookmarkStart w:id="38" w:name="_Toc144288578"/>
      <w:bookmarkStart w:id="39" w:name="_Toc144609674"/>
      <w:bookmarkStart w:id="40" w:name="_Toc144614331"/>
      <w:bookmarkStart w:id="41" w:name="_Toc144614579"/>
      <w:bookmarkStart w:id="42" w:name="_Toc144627058"/>
      <w:bookmarkStart w:id="43" w:name="_Toc144630237"/>
      <w:bookmarkStart w:id="44" w:name="_Toc144691034"/>
      <w:bookmarkStart w:id="45" w:name="_Toc144691505"/>
      <w:bookmarkStart w:id="46" w:name="_Toc144692256"/>
      <w:bookmarkStart w:id="47" w:name="_Toc144805828"/>
      <w:bookmarkStart w:id="48" w:name="_Toc144807449"/>
      <w:bookmarkStart w:id="49" w:name="_Toc149724134"/>
      <w:bookmarkStart w:id="50" w:name="_Toc149724319"/>
      <w:bookmarkStart w:id="51" w:name="_Toc150052725"/>
      <w:bookmarkStart w:id="52" w:name="_Toc150053216"/>
      <w:bookmarkStart w:id="53" w:name="_Toc150053983"/>
      <w:bookmarkStart w:id="54" w:name="_Toc150054432"/>
      <w:bookmarkStart w:id="55" w:name="_Toc150054635"/>
      <w:bookmarkStart w:id="56" w:name="_Toc150054850"/>
      <w:bookmarkStart w:id="57" w:name="_Toc151433545"/>
      <w:bookmarkStart w:id="58" w:name="_Toc151434316"/>
      <w:bookmarkStart w:id="59" w:name="_Toc156710924"/>
      <w:bookmarkStart w:id="60" w:name="_Toc156712233"/>
      <w:bookmarkStart w:id="61" w:name="_Toc198716132"/>
      <w:bookmarkStart w:id="62" w:name="_Toc221345525"/>
      <w:bookmarkStart w:id="63" w:name="_Toc222801055"/>
      <w:bookmarkStart w:id="64" w:name="_Toc232224844"/>
      <w:bookmarkStart w:id="65" w:name="_Toc232225023"/>
      <w:bookmarkStart w:id="66" w:name="_Toc306948503"/>
      <w:r w:rsidRPr="00113FF7">
        <w:lastRenderedPageBreak/>
        <w:t>LI</w:t>
      </w:r>
      <w:r w:rsidR="006D4936" w:rsidRPr="00113FF7">
        <w:t>STA DE FIGURAS</w:t>
      </w:r>
      <w:bookmarkEnd w:id="2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2A0C30">
      <w:pPr>
        <w:pStyle w:val="Sumrio1"/>
        <w:rPr>
          <w:rFonts w:ascii="Calibri" w:hAnsi="Calibri" w:cs="Times New Roman"/>
          <w:b w:val="0"/>
          <w:sz w:val="22"/>
          <w:szCs w:val="22"/>
        </w:rPr>
      </w:pPr>
      <w:r w:rsidRPr="002A0C30">
        <w:fldChar w:fldCharType="begin"/>
      </w:r>
      <w:r w:rsidR="0058602A">
        <w:instrText xml:space="preserve"> TOC \h \z \t "FIGURA;1" </w:instrText>
      </w:r>
      <w:r w:rsidRPr="002A0C30">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2A0C30">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2A0C30">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2A0C30">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2A0C30"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67" w:name="_Toc156710925"/>
      <w:bookmarkStart w:id="68" w:name="_Toc156712234"/>
      <w:bookmarkStart w:id="69" w:name="_Toc198716133"/>
      <w:bookmarkStart w:id="70" w:name="_Toc221345526"/>
      <w:bookmarkStart w:id="71" w:name="_Toc222801056"/>
      <w:bookmarkStart w:id="72" w:name="_Toc232224845"/>
      <w:bookmarkStart w:id="73" w:name="_Toc232225024"/>
      <w:bookmarkStart w:id="74" w:name="_Toc306948504"/>
      <w:r w:rsidRPr="00113FF7">
        <w:lastRenderedPageBreak/>
        <w:t>LISTA DE TABELAS</w:t>
      </w:r>
      <w:bookmarkEnd w:id="67"/>
      <w:bookmarkEnd w:id="68"/>
      <w:bookmarkEnd w:id="69"/>
      <w:bookmarkEnd w:id="70"/>
      <w:bookmarkEnd w:id="71"/>
      <w:bookmarkEnd w:id="72"/>
      <w:bookmarkEnd w:id="73"/>
      <w:bookmarkEnd w:id="74"/>
    </w:p>
    <w:p w:rsidR="0033201E" w:rsidRPr="00113FF7" w:rsidRDefault="006224A0" w:rsidP="006224A0">
      <w:pPr>
        <w:jc w:val="right"/>
        <w:outlineLvl w:val="0"/>
        <w:rPr>
          <w:b/>
          <w:u w:val="single"/>
        </w:rPr>
      </w:pPr>
      <w:r w:rsidRPr="00113FF7">
        <w:rPr>
          <w:b/>
          <w:u w:val="single"/>
        </w:rPr>
        <w:t xml:space="preserve">Pág. </w:t>
      </w:r>
    </w:p>
    <w:p w:rsidR="00DE705D" w:rsidRDefault="002A0C30">
      <w:pPr>
        <w:pStyle w:val="Sumrio1"/>
        <w:rPr>
          <w:rFonts w:ascii="Calibri" w:hAnsi="Calibri" w:cs="Times New Roman"/>
          <w:b w:val="0"/>
          <w:sz w:val="22"/>
          <w:szCs w:val="22"/>
        </w:rPr>
      </w:pPr>
      <w:r w:rsidRPr="002A0C30">
        <w:rPr>
          <w:b w:val="0"/>
        </w:rPr>
        <w:fldChar w:fldCharType="begin"/>
      </w:r>
      <w:r w:rsidR="0058602A">
        <w:rPr>
          <w:b w:val="0"/>
        </w:rPr>
        <w:instrText xml:space="preserve"> TOC \h \z \t "TABELA;1" </w:instrText>
      </w:r>
      <w:r w:rsidRPr="002A0C30">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2A0C30">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2A0C30"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75" w:name="_Toc156710927"/>
      <w:bookmarkStart w:id="76" w:name="_Toc156712236"/>
      <w:bookmarkStart w:id="77" w:name="_Toc198716135"/>
      <w:bookmarkStart w:id="78" w:name="_Toc221345528"/>
      <w:bookmarkStart w:id="79" w:name="_Toc222801058"/>
      <w:bookmarkStart w:id="80" w:name="_Toc232224847"/>
      <w:bookmarkStart w:id="81" w:name="_Toc232225026"/>
      <w:bookmarkStart w:id="82" w:name="_Toc306948505"/>
      <w:bookmarkStart w:id="83" w:name="_Toc144288080"/>
      <w:bookmarkStart w:id="84" w:name="_Toc144288581"/>
      <w:bookmarkStart w:id="85" w:name="_Toc144609677"/>
      <w:bookmarkStart w:id="86" w:name="_Toc144614334"/>
      <w:bookmarkStart w:id="87" w:name="_Toc144614582"/>
      <w:bookmarkStart w:id="88" w:name="_Toc144627061"/>
      <w:bookmarkStart w:id="89" w:name="_Toc144630240"/>
      <w:bookmarkStart w:id="90" w:name="_Toc144691037"/>
      <w:bookmarkStart w:id="91" w:name="_Toc144691508"/>
      <w:bookmarkStart w:id="92" w:name="_Toc144692259"/>
      <w:bookmarkStart w:id="93" w:name="_Toc144805831"/>
      <w:bookmarkStart w:id="94" w:name="_Toc144807452"/>
      <w:bookmarkStart w:id="95" w:name="_Toc149724137"/>
      <w:bookmarkStart w:id="96" w:name="_Toc149724322"/>
      <w:bookmarkStart w:id="97" w:name="_Toc150052728"/>
      <w:bookmarkStart w:id="98" w:name="_Toc150053219"/>
      <w:bookmarkStart w:id="99" w:name="_Toc150053986"/>
      <w:bookmarkStart w:id="100" w:name="_Toc150054435"/>
      <w:bookmarkStart w:id="101" w:name="_Toc150054638"/>
      <w:bookmarkStart w:id="102" w:name="_Toc150054853"/>
      <w:bookmarkStart w:id="103" w:name="_Toc151433548"/>
      <w:bookmarkStart w:id="104" w:name="_Toc151434319"/>
      <w:r w:rsidRPr="00113FF7">
        <w:lastRenderedPageBreak/>
        <w:t>LISTA DE SÍMBOLOS</w:t>
      </w:r>
      <w:bookmarkEnd w:id="75"/>
      <w:bookmarkEnd w:id="76"/>
      <w:bookmarkEnd w:id="77"/>
      <w:bookmarkEnd w:id="78"/>
      <w:bookmarkEnd w:id="79"/>
      <w:bookmarkEnd w:id="80"/>
      <w:bookmarkEnd w:id="81"/>
      <w:bookmarkEnd w:id="82"/>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105" w:name="_Toc144805832"/>
      <w:bookmarkStart w:id="106" w:name="_Toc144807453"/>
      <w:bookmarkStart w:id="107" w:name="_Toc144811464"/>
      <w:bookmarkStart w:id="108" w:name="_Toc144812009"/>
      <w:bookmarkStart w:id="109" w:name="_Toc144812352"/>
      <w:bookmarkStart w:id="110" w:name="_Ref148840979"/>
      <w:bookmarkStart w:id="111" w:name="_Toc149724323"/>
      <w:bookmarkStart w:id="112" w:name="_Toc150052729"/>
      <w:bookmarkStart w:id="113" w:name="_Toc150053220"/>
      <w:bookmarkStart w:id="114" w:name="_Toc150053987"/>
      <w:bookmarkStart w:id="115" w:name="_Toc150054436"/>
      <w:bookmarkStart w:id="116" w:name="_Toc150054639"/>
      <w:bookmarkStart w:id="117" w:name="_Toc150054854"/>
      <w:bookmarkStart w:id="118" w:name="_Toc156710928"/>
      <w:bookmarkStart w:id="119" w:name="_Toc156712237"/>
      <w:bookmarkStart w:id="120" w:name="_Toc167274005"/>
      <w:bookmarkStart w:id="121" w:name="_Toc167274171"/>
      <w:bookmarkStart w:id="122" w:name="_Toc167274300"/>
      <w:bookmarkStart w:id="123" w:name="_Toc198716019"/>
      <w:bookmarkStart w:id="124" w:name="_Toc198716136"/>
      <w:bookmarkStart w:id="125" w:name="_Toc221345529"/>
      <w:bookmarkStart w:id="126" w:name="_Toc222801059"/>
      <w:bookmarkStart w:id="127" w:name="_Toc232224848"/>
      <w:bookmarkStart w:id="128" w:name="_Toc232225027"/>
      <w:bookmarkStart w:id="129" w:name="_Toc306948506"/>
      <w:r w:rsidRPr="00113FF7">
        <w:lastRenderedPageBreak/>
        <w:t>INTRODUÇÃO</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00D412F2">
        <w:t xml:space="preserve"> (</w:t>
      </w:r>
      <w:r w:rsidR="00EA2B91">
        <w:t xml:space="preserve">estilo </w:t>
      </w:r>
      <w:r w:rsidR="00D412F2">
        <w:t>T</w:t>
      </w:r>
      <w:r w:rsidR="00D619D0">
        <w:t>í</w:t>
      </w:r>
      <w:r w:rsidR="00D412F2">
        <w:t>tulo 1)</w:t>
      </w:r>
      <w:bookmarkEnd w:id="129"/>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r w:rsidR="002A0C30">
            <w:fldChar w:fldCharType="begin"/>
          </w:r>
          <w:r w:rsidR="00F7796C">
            <w:instrText xml:space="preserve"> CITATION Vag08 \l 1046 </w:instrText>
          </w:r>
          <w:r w:rsidR="002A0C30">
            <w:fldChar w:fldCharType="separate"/>
          </w:r>
          <w:r w:rsidR="00AF7480">
            <w:rPr>
              <w:noProof/>
            </w:rPr>
            <w:t>(LOURENÇO, 2008)</w:t>
          </w:r>
          <w:r w:rsidR="002A0C30">
            <w:rPr>
              <w:noProof/>
            </w:rPr>
            <w:fldChar w:fldCharType="end"/>
          </w:r>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r w:rsidR="002A0C30">
            <w:fldChar w:fldCharType="begin"/>
          </w:r>
          <w:r w:rsidR="00F7796C">
            <w:instrText xml:space="preserve"> CITATION DEI04 \l 1046 </w:instrText>
          </w:r>
          <w:r w:rsidR="002A0C30">
            <w:fldChar w:fldCharType="separate"/>
          </w:r>
          <w:r w:rsidR="00081DAA">
            <w:rPr>
              <w:noProof/>
            </w:rPr>
            <w:t>(DEITEL, DEITEL e NIETO, 2004)</w:t>
          </w:r>
          <w:r w:rsidR="002A0C30">
            <w:rPr>
              <w:noProof/>
            </w:rPr>
            <w:fldChar w:fldCharType="end"/>
          </w:r>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F56E8B"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665CCC">
        <w:t xml:space="preserve"> </w:t>
      </w:r>
      <w:sdt>
        <w:sdtPr>
          <w:id w:val="27474943"/>
          <w:citation/>
        </w:sdtPr>
        <w:sdtContent>
          <w:r w:rsidR="002A0C30">
            <w:fldChar w:fldCharType="begin"/>
          </w:r>
          <w:r w:rsidR="00F7796C">
            <w:instrText xml:space="preserve"> CITATION Tim06 \l 1046 </w:instrText>
          </w:r>
          <w:r w:rsidR="002A0C30">
            <w:fldChar w:fldCharType="separate"/>
          </w:r>
          <w:r w:rsidR="00665CCC">
            <w:rPr>
              <w:noProof/>
            </w:rPr>
            <w:t>(O'REILLY, 2006)</w:t>
          </w:r>
          <w:r w:rsidR="002A0C30">
            <w:rPr>
              <w:noProof/>
            </w:rPr>
            <w:fldChar w:fldCharType="end"/>
          </w:r>
        </w:sdtContent>
      </w:sdt>
      <w:r w:rsidR="0073778F">
        <w:t>. B</w:t>
      </w:r>
      <w:r w:rsidR="006A49CC">
        <w:t>asicamente,</w:t>
      </w:r>
      <w:r w:rsidR="0073778F">
        <w:t xml:space="preserve"> a função dos sistemas</w:t>
      </w:r>
      <w:r w:rsidR="006A49CC">
        <w:t xml:space="preserve"> é gerenciar e apresentar o conteúdo.</w:t>
      </w:r>
      <w:r w:rsidR="00254130">
        <w:t xml:space="preserve"> Segundo O’Reilly (2005),</w:t>
      </w:r>
      <w:r w:rsidR="006A49CC">
        <w:t xml:space="preserve"> </w:t>
      </w:r>
      <w:r w:rsidR="00254130">
        <w:t>u</w:t>
      </w:r>
      <w:r w:rsidR="006A49CC">
        <w:t xml:space="preserve">m exemplo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w:t>
      </w:r>
      <w:r w:rsidR="00254130">
        <w:t>. O autor compara a Wikipédia</w:t>
      </w:r>
      <w:r w:rsidR="00F56E8B">
        <w:t>, enciclopédia na</w:t>
      </w:r>
      <w:r w:rsidR="00254130">
        <w:t xml:space="preserve"> </w:t>
      </w:r>
      <w:r w:rsidR="00254130" w:rsidRPr="00254130">
        <w:rPr>
          <w:i/>
        </w:rPr>
        <w:t>web</w:t>
      </w:r>
      <w:r w:rsidR="00254130">
        <w:t xml:space="preserve"> 2.0</w:t>
      </w:r>
      <w:r w:rsidR="00F56E8B">
        <w:t>,</w:t>
      </w:r>
      <w:r w:rsidR="00254130">
        <w:t xml:space="preserve"> como a sucessora do </w:t>
      </w:r>
      <w:r w:rsidR="00254130" w:rsidRPr="00254130">
        <w:rPr>
          <w:i/>
        </w:rPr>
        <w:t>site</w:t>
      </w:r>
      <w:r w:rsidR="00254130">
        <w:t xml:space="preserve"> Britannica Online</w:t>
      </w:r>
      <w:r w:rsidR="00F56E8B">
        <w:t xml:space="preserve"> (</w:t>
      </w:r>
      <w:hyperlink r:id="rId12" w:history="1">
        <w:r w:rsidR="00F56E8B" w:rsidRPr="001C2B4E">
          <w:rPr>
            <w:rStyle w:val="Hyperlink"/>
          </w:rPr>
          <w:t>http://www.britannica.com/</w:t>
        </w:r>
      </w:hyperlink>
      <w:r w:rsidR="00F56E8B">
        <w:t>), uma enciclopédia digital, mas no formato de</w:t>
      </w:r>
      <w:r w:rsidR="00254130">
        <w:t xml:space="preserve"> </w:t>
      </w:r>
      <w:r w:rsidR="00254130" w:rsidRPr="00254130">
        <w:rPr>
          <w:i/>
        </w:rPr>
        <w:t>web</w:t>
      </w:r>
      <w:r w:rsidR="00254130">
        <w:t xml:space="preserve"> 1.0</w:t>
      </w:r>
      <w:r w:rsidR="00F56E8B">
        <w:t>.</w:t>
      </w:r>
    </w:p>
    <w:p w:rsidR="002A6D71" w:rsidRDefault="00163135" w:rsidP="007E6AEB">
      <w:r>
        <w:t>Também</w:t>
      </w:r>
      <w:r w:rsidR="0073778F">
        <w:t xml:space="preserve"> surgiram as redes sociais</w:t>
      </w:r>
      <w:r>
        <w:t>,</w:t>
      </w:r>
      <w:r w:rsidR="008C3586">
        <w:t xml:space="preserve"> </w:t>
      </w:r>
      <w:r>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4059DD">
        <w:t xml:space="preserve"> ™</w:t>
      </w:r>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0440FF" w:rsidP="005049DF">
      <w:ins w:id="130" w:author="Edizon" w:date="2011-11-13T14:58:00Z">
        <w:r>
          <w:t>Com as facilidades de criação, publicação e divulgação das novas mídias digitais, a</w:t>
        </w:r>
      </w:ins>
      <w:del w:id="131" w:author="Edizon" w:date="2011-11-13T14:58:00Z">
        <w:r w:rsidR="00D76CBC" w:rsidDel="000440FF">
          <w:delText>A</w:delText>
        </w:r>
      </w:del>
      <w:r w:rsidR="00D76CBC">
        <w:t xml:space="preserve"> massa de dados gerada pelos usuários pode tomar uma proporção enorme. E</w:t>
      </w:r>
      <w:r w:rsidR="00626D07">
        <w:t xml:space="preserve">m dado momento, essa massa </w:t>
      </w:r>
      <w:r w:rsidR="00D76CBC">
        <w:t>pode</w:t>
      </w:r>
      <w:r w:rsidR="00FD6173">
        <w:t xml:space="preserve"> </w:t>
      </w:r>
      <w:r w:rsidR="0012507C">
        <w:t>resultar em</w:t>
      </w:r>
      <w:r w:rsidR="00FD6173">
        <w:t xml:space="preserve"> um ambiente caótico de informações. </w:t>
      </w:r>
      <w:ins w:id="132" w:author="Edizon" w:date="2011-11-13T14:59:00Z">
        <w:r>
          <w:t xml:space="preserve">Pensando nessa nova mídia </w:t>
        </w:r>
        <w:r>
          <w:lastRenderedPageBreak/>
          <w:t>como uma ferr</w:t>
        </w:r>
        <w:r>
          <w:tab/>
          <w:t xml:space="preserve">amenta de marketing em uma </w:t>
        </w:r>
      </w:ins>
      <w:del w:id="133" w:author="Edizon" w:date="2011-11-13T15:00:00Z">
        <w:r w:rsidR="00FD6173" w:rsidDel="000440FF">
          <w:delText xml:space="preserve">Para uma </w:delText>
        </w:r>
      </w:del>
      <w:r w:rsidR="00FD6173">
        <w:t>empresa ou instituição, esse cenário</w:t>
      </w:r>
      <w:ins w:id="134" w:author="Edizon" w:date="2011-11-13T15:00:00Z">
        <w:r>
          <w:t xml:space="preserve"> de dados descentralizados e desconectados entre si</w:t>
        </w:r>
      </w:ins>
      <w:r w:rsidR="00FD6173">
        <w:t xml:space="preserve"> não é apropriado</w:t>
      </w:r>
      <w:ins w:id="135" w:author="Edizon" w:date="2011-11-13T15:00:00Z">
        <w:r>
          <w:t xml:space="preserve">, pois </w:t>
        </w:r>
      </w:ins>
      <w:del w:id="136" w:author="Edizon" w:date="2011-11-13T15:01:00Z">
        <w:r w:rsidR="00FD6173" w:rsidDel="000440FF">
          <w:delText xml:space="preserve"> </w:delText>
        </w:r>
      </w:del>
      <w:r w:rsidR="006127B1">
        <w:t>do ponto de vista comercial e estratégico</w:t>
      </w:r>
      <w:ins w:id="137" w:author="Edizon" w:date="2011-11-13T15:01:00Z">
        <w:r>
          <w:t xml:space="preserve"> a mensagem da empresa pode se perder</w:t>
        </w:r>
      </w:ins>
      <w:r w:rsidR="006127B1">
        <w:t>, ou seja, suas ações na rede podem ser abafadas p</w:t>
      </w:r>
      <w:ins w:id="138" w:author="Edizon" w:date="2011-11-13T15:01:00Z">
        <w:r>
          <w:t>elo</w:t>
        </w:r>
      </w:ins>
      <w:del w:id="139" w:author="Edizon" w:date="2011-11-13T15:01:00Z">
        <w:r w:rsidR="006127B1" w:rsidDel="000440FF">
          <w:delText>or</w:delText>
        </w:r>
      </w:del>
      <w:r w:rsidR="006127B1">
        <w:t xml:space="preserve"> </w:t>
      </w:r>
      <w:del w:id="140" w:author="Edizon" w:date="2011-11-13T15:01:00Z">
        <w:r w:rsidR="006127B1" w:rsidDel="000440FF">
          <w:delText xml:space="preserve">esse </w:delText>
        </w:r>
      </w:del>
      <w:r w:rsidR="006127B1">
        <w:t xml:space="preserve">aglomerado de </w:t>
      </w:r>
      <w:r w:rsidR="0012507C">
        <w:t>dados.</w:t>
      </w:r>
      <w:r w:rsidR="00626D07">
        <w:t xml:space="preserve"> </w:t>
      </w:r>
      <w:ins w:id="141" w:author="Luciano" w:date="2011-11-18T09:44:00Z">
        <w:r w:rsidR="007A479A">
          <w:t>OK</w:t>
        </w:r>
      </w:ins>
    </w:p>
    <w:p w:rsidR="005049DF" w:rsidRDefault="005049DF" w:rsidP="005049DF"/>
    <w:p w:rsidR="00E002D6" w:rsidRDefault="00E002D6" w:rsidP="006F3AA5">
      <w:pPr>
        <w:pStyle w:val="Ttulo2"/>
      </w:pPr>
      <w:bookmarkStart w:id="142" w:name="_Toc306948507"/>
      <w:r>
        <w:t>OBJETIVO DO TRABALHO</w:t>
      </w:r>
      <w:r w:rsidR="00D412F2">
        <w:t xml:space="preserve"> (</w:t>
      </w:r>
      <w:r w:rsidR="00EA2B91">
        <w:t xml:space="preserve">estilo </w:t>
      </w:r>
      <w:r w:rsidR="00D412F2">
        <w:t>T</w:t>
      </w:r>
      <w:r w:rsidR="00D619D0">
        <w:t>í</w:t>
      </w:r>
      <w:r w:rsidR="00D412F2">
        <w:t>tulo 2)</w:t>
      </w:r>
      <w:bookmarkEnd w:id="142"/>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Del="000440FF" w:rsidRDefault="005049DF" w:rsidP="00AF7480">
      <w:pPr>
        <w:rPr>
          <w:del w:id="143" w:author="Edizon" w:date="2011-11-13T15:05:00Z"/>
        </w:rPr>
      </w:pPr>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0440FF"/>
    <w:p w:rsidR="008D60C9" w:rsidRDefault="008D60C9" w:rsidP="006F3AA5">
      <w:pPr>
        <w:pStyle w:val="Ttulo2"/>
      </w:pPr>
      <w:bookmarkStart w:id="144" w:name="_Toc306948508"/>
      <w:r>
        <w:t>JUSTIFICATIVA</w:t>
      </w:r>
      <w:r w:rsidR="00D412F2">
        <w:t xml:space="preserve"> (</w:t>
      </w:r>
      <w:r w:rsidR="00EA2B91">
        <w:t xml:space="preserve">estilo </w:t>
      </w:r>
      <w:r w:rsidR="00D412F2">
        <w:t>T</w:t>
      </w:r>
      <w:r w:rsidR="00D619D0">
        <w:t>í</w:t>
      </w:r>
      <w:r w:rsidR="00D412F2">
        <w:t>tulo 2)</w:t>
      </w:r>
      <w:bookmarkEnd w:id="144"/>
    </w:p>
    <w:p w:rsidR="006D35C9" w:rsidRDefault="000440FF" w:rsidP="00C7403A">
      <w:ins w:id="145" w:author="Edizon" w:date="2011-11-13T15:05:00Z">
        <w:r>
          <w:t xml:space="preserve">O volume </w:t>
        </w:r>
      </w:ins>
      <w:del w:id="146" w:author="Edizon" w:date="2011-11-13T15:05:00Z">
        <w:r w:rsidR="006D35C9" w:rsidDel="000440FF">
          <w:delText>A quantidade</w:delText>
        </w:r>
      </w:del>
      <w:r w:rsidR="006D35C9">
        <w:t xml:space="preserve"> de </w:t>
      </w:r>
      <w:ins w:id="147" w:author="Edizon" w:date="2011-11-13T15:06:00Z">
        <w:r>
          <w:t xml:space="preserve">um </w:t>
        </w:r>
      </w:ins>
      <w:r w:rsidR="006D35C9">
        <w:t xml:space="preserve">conteúdo não </w:t>
      </w:r>
      <w:ins w:id="148" w:author="Edizon" w:date="2011-11-13T15:06:00Z">
        <w:r>
          <w:t xml:space="preserve">demonstra a </w:t>
        </w:r>
      </w:ins>
      <w:del w:id="149" w:author="Edizon" w:date="2011-11-13T15:06:00Z">
        <w:r w:rsidR="009D782C" w:rsidDel="000440FF">
          <w:delText>que dizer a</w:delText>
        </w:r>
        <w:r w:rsidR="006D35C9" w:rsidDel="000440FF">
          <w:delText xml:space="preserve"> </w:delText>
        </w:r>
      </w:del>
      <w:r w:rsidR="006D35C9">
        <w:t>qualidade do mesmo. Dando objetividade na forma de veicular a informaç</w:t>
      </w:r>
      <w:r w:rsidR="00601901">
        <w:t>ão</w:t>
      </w:r>
      <w:r w:rsidR="006D35C9">
        <w:t xml:space="preserve"> é possível tirar melhor proveito </w:t>
      </w:r>
      <w:r w:rsidR="00517EBF">
        <w:t>dela</w:t>
      </w:r>
      <w:r w:rsidR="00601901">
        <w:t>.</w:t>
      </w:r>
      <w:r w:rsidR="00517EBF">
        <w:t xml:space="preserve"> </w:t>
      </w:r>
      <w:ins w:id="150" w:author="edizon.junior" w:date="2011-11-17T18:57:00Z">
        <w:r w:rsidR="002531C3">
          <w:t xml:space="preserve">O forte investimento feito em </w:t>
        </w:r>
      </w:ins>
      <w:del w:id="151" w:author="edizon.junior" w:date="2011-11-17T18:57:00Z">
        <w:r w:rsidR="00601901" w:rsidDel="002531C3">
          <w:delText xml:space="preserve">Uma consequência </w:delText>
        </w:r>
      </w:del>
      <w:ins w:id="152" w:author="Edizon" w:date="2011-11-13T15:07:00Z">
        <w:del w:id="153" w:author="edizon.junior" w:date="2011-11-17T18:57:00Z">
          <w:r w:rsidR="003F274C" w:rsidDel="002531C3">
            <w:delText xml:space="preserve">técnica </w:delText>
          </w:r>
        </w:del>
      </w:ins>
      <w:del w:id="154" w:author="edizon.junior" w:date="2011-11-17T18:57:00Z">
        <w:r w:rsidR="00601901" w:rsidDel="002531C3">
          <w:delText xml:space="preserve">importante </w:delText>
        </w:r>
      </w:del>
      <w:ins w:id="155" w:author="Edizon" w:date="2011-11-13T15:22:00Z">
        <w:del w:id="156" w:author="edizon.junior" w:date="2011-11-17T18:57:00Z">
          <w:r w:rsidR="00AB42FD" w:rsidDel="002531C3">
            <w:delText>d</w:delText>
          </w:r>
        </w:del>
        <w:del w:id="157" w:author="edizon.junior" w:date="2011-11-17T18:58:00Z">
          <w:r w:rsidR="00AB42FD" w:rsidDel="002531C3">
            <w:delText>o</w:delText>
          </w:r>
        </w:del>
        <w:r w:rsidR="00AB42FD">
          <w:t xml:space="preserve"> marketing </w:t>
        </w:r>
      </w:ins>
      <w:ins w:id="158" w:author="edizon.junior" w:date="2011-11-17T18:58:00Z">
        <w:r w:rsidR="002531C3">
          <w:t xml:space="preserve">tem como objetivo principal </w:t>
        </w:r>
      </w:ins>
      <w:del w:id="159" w:author="edizon.junior" w:date="2011-11-17T18:58:00Z">
        <w:r w:rsidR="00601901" w:rsidDel="002531C3">
          <w:delText xml:space="preserve">é </w:delText>
        </w:r>
      </w:del>
      <w:r w:rsidR="00601901">
        <w:t xml:space="preserve">fazer com que </w:t>
      </w:r>
      <w:r w:rsidR="009D782C">
        <w:t>a informaç</w:t>
      </w:r>
      <w:r w:rsidR="00601901">
        <w:t xml:space="preserve">ão </w:t>
      </w:r>
      <w:del w:id="160" w:author="Edizon" w:date="2011-11-13T15:07:00Z">
        <w:r w:rsidR="00601901" w:rsidDel="003F274C">
          <w:delText>atinja</w:delText>
        </w:r>
      </w:del>
      <w:ins w:id="161" w:author="Edizon" w:date="2011-11-13T15:07:00Z">
        <w:r w:rsidR="003F274C">
          <w:t>atinja</w:t>
        </w:r>
      </w:ins>
      <w:r w:rsidR="009D782C">
        <w:t xml:space="preserve"> o público alvo. Esse é </w:t>
      </w:r>
      <w:r w:rsidR="007553EB">
        <w:t>um</w:t>
      </w:r>
      <w:r w:rsidR="009D782C">
        <w:t xml:space="preserve"> objetivo que a maioria das empresas aspiram em comum.</w:t>
      </w:r>
      <w:ins w:id="162" w:author="Edizon" w:date="2011-11-13T15:22:00Z">
        <w:r w:rsidR="00AB42FD">
          <w:t xml:space="preserve"> (temos referencia disso? Nem que for necessário citar as aulas de algum professor...)</w:t>
        </w:r>
      </w:ins>
    </w:p>
    <w:p w:rsidR="00C7403A" w:rsidRDefault="003F274C" w:rsidP="00C7403A">
      <w:pPr>
        <w:rPr>
          <w:ins w:id="163" w:author="Edizon" w:date="2011-11-13T15:24:00Z"/>
        </w:rPr>
      </w:pPr>
      <w:ins w:id="164" w:author="Edizon" w:date="2011-11-13T15:08:00Z">
        <w:r>
          <w:t xml:space="preserve">Com a finalidade de validar a ferramenta proposta, esse trabalho usa </w:t>
        </w:r>
      </w:ins>
      <w:del w:id="165" w:author="Edizon" w:date="2011-11-13T15:08:00Z">
        <w:r w:rsidR="00382660" w:rsidDel="003F274C">
          <w:delText xml:space="preserve">Para </w:delText>
        </w:r>
      </w:del>
      <w:ins w:id="166" w:author="Edizon" w:date="2011-11-13T15:08:00Z">
        <w:r>
          <w:t xml:space="preserve">de </w:t>
        </w:r>
      </w:ins>
      <w:del w:id="167" w:author="Edizon" w:date="2011-11-13T15:08:00Z">
        <w:r w:rsidR="00382660" w:rsidDel="003F274C">
          <w:delText xml:space="preserve">o </w:delText>
        </w:r>
      </w:del>
      <w:ins w:id="168" w:author="Edizon" w:date="2011-11-13T15:08:00Z">
        <w:r>
          <w:t xml:space="preserve">um </w:t>
        </w:r>
      </w:ins>
      <w:r w:rsidR="00382660">
        <w:t>estudo de caso</w:t>
      </w:r>
      <w:ins w:id="169" w:author="Edizon" w:date="2011-11-13T15:09:00Z">
        <w:r>
          <w:t>. O</w:t>
        </w:r>
      </w:ins>
      <w:del w:id="170" w:author="Edizon" w:date="2011-11-13T15:09:00Z">
        <w:r w:rsidR="000C3CCF" w:rsidDel="003F274C">
          <w:delText xml:space="preserve"> testar a ferramenta</w:delText>
        </w:r>
        <w:r w:rsidR="00382660" w:rsidDel="003F274C">
          <w:delText>, o</w:delText>
        </w:r>
      </w:del>
      <w:ins w:id="171" w:author="Edizon" w:date="2011-11-13T15:09:00Z">
        <w:r>
          <w:t xml:space="preserve"> </w:t>
        </w:r>
      </w:ins>
      <w:del w:id="172" w:author="Edizon" w:date="2011-11-13T15:09:00Z">
        <w:r w:rsidR="00382660" w:rsidDel="003F274C">
          <w:delText xml:space="preserve"> </w:delText>
        </w:r>
      </w:del>
      <w:r w:rsidR="00382660">
        <w:t>cenário</w:t>
      </w:r>
      <w:r w:rsidR="000C3CCF">
        <w:t xml:space="preserve"> proposto</w:t>
      </w:r>
      <w:r w:rsidR="00382660">
        <w:t xml:space="preserve"> é o seguinte:</w:t>
      </w:r>
      <w:r w:rsidR="00500EFA">
        <w:t xml:space="preserve"> </w:t>
      </w:r>
      <w:r w:rsidR="00382660">
        <w:t>U</w:t>
      </w:r>
      <w:r w:rsidR="00500EFA">
        <w:t xml:space="preserve">m evento acontecendo em São Paulo no pavilhão de exposições do Anhembi, aonde a área total chega a 76 mil metros quadrados. </w:t>
      </w:r>
      <w:ins w:id="173" w:author="Edizon" w:date="2011-11-13T15:23:00Z">
        <w:r w:rsidR="00AB42FD">
          <w:t xml:space="preserve">(Referencia ??_) </w:t>
        </w:r>
      </w:ins>
      <w:r w:rsidR="00500EFA">
        <w:t>Independent</w:t>
      </w:r>
      <w:r w:rsidR="00AD1FDC">
        <w:t>e do valor da entrada e da duração do evento</w:t>
      </w:r>
      <w:r w:rsidR="00F43572">
        <w:t>,</w:t>
      </w:r>
      <w:r w:rsidR="00500EFA">
        <w:t xml:space="preserve"> </w:t>
      </w:r>
      <w:r w:rsidR="00F43572">
        <w:t>o</w:t>
      </w:r>
      <w:r w:rsidR="00500EFA">
        <w:t xml:space="preserve"> comum </w:t>
      </w:r>
      <w:r w:rsidR="00F43572">
        <w:t xml:space="preserve">é </w:t>
      </w:r>
      <w:r w:rsidR="00500EFA">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w:t>
      </w:r>
      <w:r w:rsidR="000F54C6">
        <w:lastRenderedPageBreak/>
        <w:t>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AB42FD" w:rsidRDefault="00AB42FD" w:rsidP="00C7403A">
      <w:pPr>
        <w:rPr>
          <w:ins w:id="174" w:author="Edizon" w:date="2011-11-13T15:24:00Z"/>
        </w:rPr>
      </w:pPr>
    </w:p>
    <w:p w:rsidR="00AB42FD" w:rsidRDefault="00AB42FD" w:rsidP="00C7403A">
      <w:ins w:id="175" w:author="Edizon" w:date="2011-11-13T15:24:00Z">
        <w:r>
          <w:t>(Estrutura do trabalho. Infelizmente é obrigatório citar sobre o que se fala em cada capítulo).</w:t>
        </w:r>
      </w:ins>
    </w:p>
    <w:p w:rsidR="00B8418D" w:rsidRDefault="00B8418D" w:rsidP="00C7403A"/>
    <w:p w:rsidR="00B8418D" w:rsidRDefault="00B8418D" w:rsidP="00C7403A"/>
    <w:p w:rsidR="00B8418D" w:rsidRDefault="00B8418D" w:rsidP="00C7403A"/>
    <w:p w:rsidR="008D60C9" w:rsidRDefault="008D60C9" w:rsidP="007E6AEB"/>
    <w:p w:rsidR="00597A3A" w:rsidRPr="00113FF7" w:rsidRDefault="00CA7229" w:rsidP="006F3AA5">
      <w:pPr>
        <w:pStyle w:val="Ttulo1"/>
      </w:pPr>
      <w:bookmarkStart w:id="176" w:name="_Toc306948509"/>
      <w:r>
        <w:lastRenderedPageBreak/>
        <w:t>FUNDAMENTAÇÃO TE</w:t>
      </w:r>
      <w:r w:rsidR="00D619D0">
        <w:t>Ó</w:t>
      </w:r>
      <w:r>
        <w:t>RICA (</w:t>
      </w:r>
      <w:r w:rsidR="00EA2B91">
        <w:t xml:space="preserve">estilo </w:t>
      </w:r>
      <w:r>
        <w:t>Título 1)</w:t>
      </w:r>
      <w:bookmarkEnd w:id="176"/>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77" w:name="_Toc306948510"/>
      <w:r>
        <w:t>INTERNET (estilo Título 2)</w:t>
      </w:r>
      <w:bookmarkEnd w:id="177"/>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r w:rsidR="002A0C30">
            <w:fldChar w:fldCharType="begin"/>
          </w:r>
          <w:r w:rsidR="00F7796C">
            <w:instrText xml:space="preserve"> CITATION Kel00 \l 1046 </w:instrText>
          </w:r>
          <w:r w:rsidR="002A0C30">
            <w:fldChar w:fldCharType="separate"/>
          </w:r>
          <w:r w:rsidR="00BD68D6">
            <w:rPr>
              <w:noProof/>
            </w:rPr>
            <w:t>(BOGO, 2000)</w:t>
          </w:r>
          <w:r w:rsidR="002A0C30">
            <w:rPr>
              <w:noProof/>
            </w:rPr>
            <w:fldChar w:fldCharType="end"/>
          </w:r>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r w:rsidR="002A0C30">
            <w:fldChar w:fldCharType="begin"/>
          </w:r>
          <w:r w:rsidR="00F7796C">
            <w:instrText xml:space="preserve"> CITATION Vag08 \l 1046 </w:instrText>
          </w:r>
          <w:r w:rsidR="002A0C30">
            <w:fldChar w:fldCharType="separate"/>
          </w:r>
          <w:r w:rsidR="00BD68D6">
            <w:rPr>
              <w:noProof/>
            </w:rPr>
            <w:t>(LOURENÇO, 2008)</w:t>
          </w:r>
          <w:r w:rsidR="002A0C30">
            <w:rPr>
              <w:noProof/>
            </w:rPr>
            <w:fldChar w:fldCharType="end"/>
          </w:r>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r w:rsidR="002A0C30">
            <w:fldChar w:fldCharType="begin"/>
          </w:r>
          <w:r w:rsidR="00F7796C">
            <w:instrText xml:space="preserve"> CITATION DEI04 \l 1046 </w:instrText>
          </w:r>
          <w:r w:rsidR="002A0C30">
            <w:fldChar w:fldCharType="separate"/>
          </w:r>
          <w:r w:rsidR="00F21ED2">
            <w:rPr>
              <w:noProof/>
            </w:rPr>
            <w:t xml:space="preserve"> (DEITEL, DEITEL e NIETO, 2004)</w:t>
          </w:r>
          <w:r w:rsidR="002A0C30">
            <w:rPr>
              <w:noProof/>
            </w:rPr>
            <w:fldChar w:fldCharType="end"/>
          </w:r>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r w:rsidR="002A0C30">
            <w:fldChar w:fldCharType="begin"/>
          </w:r>
          <w:r w:rsidR="00F7796C">
            <w:instrText xml:space="preserve"> CITATION DEI04 \l 1046 </w:instrText>
          </w:r>
          <w:r w:rsidR="002A0C30">
            <w:fldChar w:fldCharType="separate"/>
          </w:r>
          <w:r w:rsidR="00F21ED2">
            <w:rPr>
              <w:noProof/>
            </w:rPr>
            <w:t xml:space="preserve"> (DEITEL, DEITEL e NIETO, 2004)</w:t>
          </w:r>
          <w:r w:rsidR="002A0C30">
            <w:rPr>
              <w:noProof/>
            </w:rPr>
            <w:fldChar w:fldCharType="end"/>
          </w:r>
        </w:sdtContent>
      </w:sdt>
      <w:r w:rsidR="00982E2F">
        <w:t>.</w:t>
      </w:r>
    </w:p>
    <w:p w:rsidR="00DF279F" w:rsidRDefault="00DF279F" w:rsidP="00DF279F">
      <w:pPr>
        <w:pStyle w:val="Ttulo3"/>
      </w:pPr>
      <w:bookmarkStart w:id="178" w:name="_Toc306948511"/>
      <w:r>
        <w:lastRenderedPageBreak/>
        <w:t>INTERNET NO BRASIL (estilo Título 3)</w:t>
      </w:r>
      <w:bookmarkEnd w:id="178"/>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r w:rsidR="002A0C30">
            <w:fldChar w:fldCharType="begin"/>
          </w:r>
          <w:r w:rsidR="00F7796C">
            <w:instrText xml:space="preserve"> CITATION Red11 \l 1046 </w:instrText>
          </w:r>
          <w:r w:rsidR="002A0C30">
            <w:fldChar w:fldCharType="separate"/>
          </w:r>
          <w:r w:rsidR="00A601C4">
            <w:rPr>
              <w:noProof/>
            </w:rPr>
            <w:t>(TERRA, 2010)</w:t>
          </w:r>
          <w:r w:rsidR="002A0C30">
            <w:rPr>
              <w:noProof/>
            </w:rPr>
            <w:fldChar w:fldCharType="end"/>
          </w:r>
        </w:sdtContent>
      </w:sdt>
      <w:r>
        <w:t>.</w:t>
      </w:r>
      <w:ins w:id="179" w:author="Edizon" w:date="2011-11-13T15:32:00Z">
        <w:r w:rsidR="00AB42FD">
          <w:t xml:space="preserve"> (Se prepare para críticas... Vão comentar que o Terra não é uma fonte confiável, mas por ser uma monografia de TCC </w:t>
        </w:r>
      </w:ins>
      <w:ins w:id="180" w:author="Edizon" w:date="2011-11-13T15:33:00Z">
        <w:r w:rsidR="00AB42FD">
          <w:t>é aceitável.)</w:t>
        </w:r>
      </w:ins>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r w:rsidR="002A0C30">
            <w:fldChar w:fldCharType="begin"/>
          </w:r>
          <w:r w:rsidR="00F7796C">
            <w:instrText xml:space="preserve"> CITATION Red11 \l 1046 </w:instrText>
          </w:r>
          <w:r w:rsidR="002A0C30">
            <w:fldChar w:fldCharType="separate"/>
          </w:r>
          <w:r w:rsidR="000E42B1">
            <w:rPr>
              <w:noProof/>
            </w:rPr>
            <w:t>(TERRA, 2010)</w:t>
          </w:r>
          <w:r w:rsidR="002A0C30">
            <w:rPr>
              <w:noProof/>
            </w:rPr>
            <w:fldChar w:fldCharType="end"/>
          </w:r>
        </w:sdtContent>
      </w:sdt>
      <w:r w:rsidR="003A572A">
        <w:t>.</w:t>
      </w:r>
    </w:p>
    <w:p w:rsidR="00DF279F" w:rsidRDefault="00DF279F" w:rsidP="00DF279F">
      <w:pPr>
        <w:pStyle w:val="Ttulo2"/>
      </w:pPr>
      <w:bookmarkStart w:id="181" w:name="_Toc306948512"/>
      <w:r>
        <w:t>REDES SOCIAIS (estilo Título 2)</w:t>
      </w:r>
      <w:bookmarkEnd w:id="181"/>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r w:rsidR="002A0C30">
            <w:fldChar w:fldCharType="begin"/>
          </w:r>
          <w:r w:rsidR="00F7796C">
            <w:instrText xml:space="preserve"> CITATION Raq09 \l 1046 </w:instrText>
          </w:r>
          <w:r w:rsidR="002A0C30">
            <w:fldChar w:fldCharType="separate"/>
          </w:r>
          <w:r w:rsidR="00CF77A6">
            <w:rPr>
              <w:noProof/>
            </w:rPr>
            <w:t xml:space="preserve"> (RECUERO, 2009)</w:t>
          </w:r>
          <w:r w:rsidR="002A0C30">
            <w:rPr>
              <w:noProof/>
            </w:rPr>
            <w:fldChar w:fldCharType="end"/>
          </w:r>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r w:rsidR="008C3024">
        <w:lastRenderedPageBreak/>
        <w:t>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82" w:name="_Toc306948513"/>
      <w:r>
        <w:t>REDES SOCIAIS NA INTERNET</w:t>
      </w:r>
      <w:r w:rsidR="00DF279F">
        <w:t xml:space="preserve"> (estilo Título 3)</w:t>
      </w:r>
      <w:bookmarkEnd w:id="182"/>
    </w:p>
    <w:p w:rsidR="00B22267" w:rsidRPr="00B22267" w:rsidRDefault="00B22267" w:rsidP="00B22267">
      <w:pPr>
        <w:pStyle w:val="Ttulo4"/>
      </w:pPr>
      <w:bookmarkStart w:id="183" w:name="_Toc306948514"/>
      <w:r>
        <w:t xml:space="preserve">ESTRUTURA DAS REDES (estilo Título </w:t>
      </w:r>
      <w:r w:rsidR="00A443A7">
        <w:t>4</w:t>
      </w:r>
      <w:r>
        <w:t>)</w:t>
      </w:r>
      <w:bookmarkEnd w:id="183"/>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r w:rsidR="002A0C30">
            <w:fldChar w:fldCharType="begin"/>
          </w:r>
          <w:r w:rsidR="00F7796C">
            <w:instrText xml:space="preserve"> CITATION Raq09 \l 1046 </w:instrText>
          </w:r>
          <w:r w:rsidR="002A0C30">
            <w:fldChar w:fldCharType="separate"/>
          </w:r>
          <w:r w:rsidR="00CF77A6">
            <w:rPr>
              <w:noProof/>
            </w:rPr>
            <w:t xml:space="preserve"> (RECUERO, 2009)</w:t>
          </w:r>
          <w:r w:rsidR="002A0C30">
            <w:rPr>
              <w:noProof/>
            </w:rPr>
            <w:fldChar w:fldCharType="end"/>
          </w:r>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2A0C30">
        <w:fldChar w:fldCharType="begin"/>
      </w:r>
      <w:r w:rsidR="00F666C9">
        <w:instrText xml:space="preserve"> REF _Ref297125170 \h </w:instrText>
      </w:r>
      <w:r w:rsidR="002A0C30">
        <w:fldChar w:fldCharType="separate"/>
      </w:r>
      <w:r w:rsidR="003F1249">
        <w:t xml:space="preserve">Figura </w:t>
      </w:r>
      <w:r w:rsidR="003F1249">
        <w:rPr>
          <w:noProof/>
        </w:rPr>
        <w:t>2</w:t>
      </w:r>
      <w:r w:rsidR="003F1249">
        <w:t>.</w:t>
      </w:r>
      <w:r w:rsidR="003F1249">
        <w:rPr>
          <w:noProof/>
        </w:rPr>
        <w:t>1</w:t>
      </w:r>
      <w:r w:rsidR="002A0C30">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lastRenderedPageBreak/>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3" cstate="print"/>
                    <a:stretch>
                      <a:fillRect/>
                    </a:stretch>
                  </pic:blipFill>
                  <pic:spPr>
                    <a:xfrm>
                      <a:off x="0" y="0"/>
                      <a:ext cx="4505954" cy="3019847"/>
                    </a:xfrm>
                    <a:prstGeom prst="rect">
                      <a:avLst/>
                    </a:prstGeom>
                  </pic:spPr>
                </pic:pic>
              </a:graphicData>
            </a:graphic>
          </wp:inline>
        </w:drawing>
      </w:r>
    </w:p>
    <w:p w:rsidR="00F666C9" w:rsidRDefault="00F666C9" w:rsidP="00461E71">
      <w:pPr>
        <w:pStyle w:val="Legenda"/>
      </w:pPr>
      <w:bookmarkStart w:id="184" w:name="_Ref297125170"/>
      <w:r>
        <w:t xml:space="preserve">Figura </w:t>
      </w:r>
      <w:fldSimple w:instr=" STYLEREF 1 \s ">
        <w:r w:rsidR="003C4BCB">
          <w:rPr>
            <w:noProof/>
          </w:rPr>
          <w:t>2</w:t>
        </w:r>
      </w:fldSimple>
      <w:r w:rsidR="003C4BCB">
        <w:t>.</w:t>
      </w:r>
      <w:r w:rsidR="002A0C30">
        <w:fldChar w:fldCharType="begin"/>
      </w:r>
      <w:r w:rsidR="003C4BCB">
        <w:instrText xml:space="preserve"> SEQ Figura \* ARABIC \s 1 </w:instrText>
      </w:r>
      <w:r w:rsidR="002A0C30">
        <w:fldChar w:fldCharType="separate"/>
      </w:r>
      <w:r w:rsidR="003C4BCB">
        <w:rPr>
          <w:noProof/>
        </w:rPr>
        <w:t>1</w:t>
      </w:r>
      <w:r w:rsidR="002A0C30">
        <w:fldChar w:fldCharType="end"/>
      </w:r>
      <w:bookmarkEnd w:id="184"/>
      <w:r>
        <w:t>. Diagramas das Redes - Paul Baran</w:t>
      </w:r>
      <w:r w:rsidR="003F1249">
        <w:t xml:space="preserve"> (1964)</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r w:rsidR="002A0C30">
            <w:fldChar w:fldCharType="begin"/>
          </w:r>
          <w:r w:rsidR="00F7796C">
            <w:instrText xml:space="preserve"> CITATION Raq09 \l 1046 </w:instrText>
          </w:r>
          <w:r w:rsidR="002A0C30">
            <w:fldChar w:fldCharType="separate"/>
          </w:r>
          <w:r w:rsidR="00CF77A6">
            <w:rPr>
              <w:noProof/>
            </w:rPr>
            <w:t xml:space="preserve"> (RECUERO, 2009)</w:t>
          </w:r>
          <w:r w:rsidR="002A0C30">
            <w:rPr>
              <w:noProof/>
            </w:rPr>
            <w:fldChar w:fldCharType="end"/>
          </w:r>
        </w:sdtContent>
      </w:sdt>
      <w:r w:rsidR="00E73C3B">
        <w:t>.</w:t>
      </w:r>
    </w:p>
    <w:p w:rsidR="00B22267" w:rsidRPr="00B22267" w:rsidRDefault="00216DA5" w:rsidP="00B22267">
      <w:pPr>
        <w:pStyle w:val="Ttulo4"/>
      </w:pPr>
      <w:bookmarkStart w:id="185" w:name="_Toc306948515"/>
      <w:r>
        <w:t>CATEGORIAS</w:t>
      </w:r>
      <w:r w:rsidR="00B22267">
        <w:t xml:space="preserve"> </w:t>
      </w:r>
      <w:r w:rsidR="00A443A7">
        <w:t>(estilo Título 4</w:t>
      </w:r>
      <w:r w:rsidR="00B22267">
        <w:t>)</w:t>
      </w:r>
      <w:bookmarkEnd w:id="185"/>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86" w:name="_Toc306948516"/>
      <w:r>
        <w:t>MICROBLOG (estilo Título 5)</w:t>
      </w:r>
      <w:bookmarkEnd w:id="186"/>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w:t>
      </w:r>
      <w:r w:rsidR="00023B11">
        <w:lastRenderedPageBreak/>
        <w:t>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r w:rsidR="002A0C30">
            <w:fldChar w:fldCharType="begin"/>
          </w:r>
          <w:r w:rsidR="00F7796C">
            <w:instrText xml:space="preserve"> CITATION Sch07 \l 1046 </w:instrText>
          </w:r>
          <w:r w:rsidR="002A0C30">
            <w:fldChar w:fldCharType="separate"/>
          </w:r>
          <w:r w:rsidR="00CB1F85">
            <w:rPr>
              <w:noProof/>
            </w:rPr>
            <w:t>(SCHMIDT, 2007)</w:t>
          </w:r>
          <w:r w:rsidR="002A0C30">
            <w:rPr>
              <w:noProof/>
            </w:rPr>
            <w:fldChar w:fldCharType="end"/>
          </w:r>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r w:rsidR="002A0C30">
            <w:fldChar w:fldCharType="begin"/>
          </w:r>
          <w:r w:rsidR="00F7796C">
            <w:instrText xml:space="preserve"> CITATION Mis09 \l 1046 </w:instrText>
          </w:r>
          <w:r w:rsidR="002A0C30">
            <w:fldChar w:fldCharType="separate"/>
          </w:r>
          <w:r w:rsidR="00A863BD">
            <w:rPr>
              <w:noProof/>
            </w:rPr>
            <w:t>(CARDOZO, 2009)</w:t>
          </w:r>
          <w:r w:rsidR="002A0C30">
            <w:rPr>
              <w:noProof/>
            </w:rPr>
            <w:fldChar w:fldCharType="end"/>
          </w:r>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r w:rsidR="002A0C30">
            <w:fldChar w:fldCharType="begin"/>
          </w:r>
          <w:r w:rsidR="00F7796C">
            <w:instrText xml:space="preserve"> CITATION Mar09 \l 1046 </w:instrText>
          </w:r>
          <w:r w:rsidR="002A0C30">
            <w:fldChar w:fldCharType="separate"/>
          </w:r>
          <w:r w:rsidR="00085B3C">
            <w:rPr>
              <w:noProof/>
            </w:rPr>
            <w:t>(LANG, 2009)</w:t>
          </w:r>
          <w:r w:rsidR="002A0C30">
            <w:rPr>
              <w:noProof/>
            </w:rPr>
            <w:fldChar w:fldCharType="end"/>
          </w:r>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2A0C30">
        <w:fldChar w:fldCharType="begin"/>
      </w:r>
      <w:r w:rsidR="004C5D0C">
        <w:instrText xml:space="preserve"> REF _Ref304375299 \h </w:instrText>
      </w:r>
      <w:r w:rsidR="002A0C30">
        <w:fldChar w:fldCharType="separate"/>
      </w:r>
      <w:r w:rsidR="004C5D0C">
        <w:t xml:space="preserve">Gráfico </w:t>
      </w:r>
      <w:r w:rsidR="004C5D0C">
        <w:rPr>
          <w:noProof/>
        </w:rPr>
        <w:t>2</w:t>
      </w:r>
      <w:r w:rsidR="004C5D0C">
        <w:t>.</w:t>
      </w:r>
      <w:r w:rsidR="004C5D0C">
        <w:rPr>
          <w:noProof/>
        </w:rPr>
        <w:t>1</w:t>
      </w:r>
      <w:r w:rsidR="002A0C30">
        <w:fldChar w:fldCharType="end"/>
      </w:r>
      <w:r w:rsidR="00823988">
        <w:t>.</w:t>
      </w:r>
    </w:p>
    <w:p w:rsidR="004C5D0C" w:rsidRDefault="007D38F3" w:rsidP="004C5D0C">
      <w:pPr>
        <w:keepNext/>
      </w:pPr>
      <w:r>
        <w:rPr>
          <w:noProof/>
        </w:rPr>
        <w:lastRenderedPageBreak/>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4" cstate="print"/>
                    <a:stretch>
                      <a:fillRect/>
                    </a:stretch>
                  </pic:blipFill>
                  <pic:spPr>
                    <a:xfrm>
                      <a:off x="0" y="0"/>
                      <a:ext cx="3696216" cy="4563112"/>
                    </a:xfrm>
                    <a:prstGeom prst="rect">
                      <a:avLst/>
                    </a:prstGeom>
                  </pic:spPr>
                </pic:pic>
              </a:graphicData>
            </a:graphic>
          </wp:inline>
        </w:drawing>
      </w:r>
    </w:p>
    <w:p w:rsidR="00F25F4A" w:rsidRDefault="004C5D0C" w:rsidP="00461E71">
      <w:pPr>
        <w:pStyle w:val="Legenda"/>
      </w:pPr>
      <w:bookmarkStart w:id="187" w:name="_Ref304375299"/>
      <w:r>
        <w:t xml:space="preserve">Gráfico </w:t>
      </w:r>
      <w:fldSimple w:instr=" STYLEREF 1 \s ">
        <w:r>
          <w:rPr>
            <w:noProof/>
          </w:rPr>
          <w:t>2</w:t>
        </w:r>
      </w:fldSimple>
      <w:r>
        <w:t>.</w:t>
      </w:r>
      <w:r w:rsidR="002A0C30">
        <w:fldChar w:fldCharType="begin"/>
      </w:r>
      <w:r w:rsidR="00794A98">
        <w:instrText xml:space="preserve"> SEQ Gráfico \* ARABIC \s 1 </w:instrText>
      </w:r>
      <w:r w:rsidR="002A0C30">
        <w:fldChar w:fldCharType="separate"/>
      </w:r>
      <w:r>
        <w:rPr>
          <w:noProof/>
        </w:rPr>
        <w:t>1</w:t>
      </w:r>
      <w:r w:rsidR="002A0C30">
        <w:fldChar w:fldCharType="end"/>
      </w:r>
      <w:bookmarkEnd w:id="187"/>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88" w:name="_Toc306948517"/>
      <w:r>
        <w:t>MÍDIA SOCIAL</w:t>
      </w:r>
      <w:r w:rsidR="00DF279F">
        <w:t xml:space="preserve"> (estilo Título 3)</w:t>
      </w:r>
      <w:bookmarkEnd w:id="188"/>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r w:rsidR="002A0C30">
            <w:fldChar w:fldCharType="begin"/>
          </w:r>
          <w:r w:rsidR="00F7796C">
            <w:instrText xml:space="preserve"> CITATION Mar091 \l 1046 </w:instrText>
          </w:r>
          <w:r w:rsidR="002A0C30">
            <w:fldChar w:fldCharType="separate"/>
          </w:r>
          <w:r>
            <w:rPr>
              <w:noProof/>
            </w:rPr>
            <w:t>(RODRIGUES, 2009)</w:t>
          </w:r>
          <w:r w:rsidR="002A0C30">
            <w:rPr>
              <w:noProof/>
            </w:rPr>
            <w:fldChar w:fldCharType="end"/>
          </w:r>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lastRenderedPageBreak/>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89" w:name="_Toc306948518"/>
      <w:r>
        <w:t>MÉTODO ÁGIL DE DESENVOLVIMENTO</w:t>
      </w:r>
      <w:r w:rsidR="00852541">
        <w:t xml:space="preserve"> (estilo Título 2)</w:t>
      </w:r>
      <w:bookmarkEnd w:id="189"/>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r w:rsidR="002A0C30">
            <w:fldChar w:fldCharType="begin"/>
          </w:r>
          <w:r w:rsidR="00F7796C">
            <w:instrText xml:space="preserve"> CITATION Ala05 \l 1046 </w:instrText>
          </w:r>
          <w:r w:rsidR="002A0C30">
            <w:fldChar w:fldCharType="separate"/>
          </w:r>
          <w:r w:rsidR="007A37C7">
            <w:rPr>
              <w:noProof/>
            </w:rPr>
            <w:t>(KOCH, 2005)</w:t>
          </w:r>
          <w:r w:rsidR="002A0C30">
            <w:rPr>
              <w:noProof/>
            </w:rPr>
            <w:fldChar w:fldCharType="end"/>
          </w:r>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lastRenderedPageBreak/>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90" w:name="_Toc306948519"/>
      <w:r w:rsidRPr="00F5513C">
        <w:rPr>
          <w:lang w:val="en-US"/>
        </w:rPr>
        <w:t>FRAMEWORK RUBY ON RAILS (estilo Título 3)</w:t>
      </w:r>
      <w:bookmarkEnd w:id="190"/>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r w:rsidR="002A0C30">
            <w:fldChar w:fldCharType="begin"/>
          </w:r>
          <w:r w:rsidR="00F7796C">
            <w:instrText xml:space="preserve"> CITATION Rub09 \l 1046  </w:instrText>
          </w:r>
          <w:r w:rsidR="002A0C30">
            <w:fldChar w:fldCharType="separate"/>
          </w:r>
          <w:r w:rsidR="007C3134">
            <w:rPr>
              <w:noProof/>
            </w:rPr>
            <w:t>(RUBY, THOMAS e HANSSON, 2009)</w:t>
          </w:r>
          <w:r w:rsidR="002A0C30">
            <w:rPr>
              <w:noProof/>
            </w:rPr>
            <w:fldChar w:fldCharType="end"/>
          </w:r>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r w:rsidR="002A0C30">
            <w:fldChar w:fldCharType="begin"/>
          </w:r>
          <w:r w:rsidR="00F7796C">
            <w:instrText xml:space="preserve"> CITATION Rub09 \l 1046  </w:instrText>
          </w:r>
          <w:r w:rsidR="002A0C30">
            <w:fldChar w:fldCharType="separate"/>
          </w:r>
          <w:r w:rsidR="007C3134">
            <w:rPr>
              <w:noProof/>
            </w:rPr>
            <w:t>(RUBY, THOMAS e HANSSON, 2009)</w:t>
          </w:r>
          <w:r w:rsidR="002A0C30">
            <w:rPr>
              <w:noProof/>
            </w:rPr>
            <w:fldChar w:fldCharType="end"/>
          </w:r>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r w:rsidR="002A0C30">
            <w:fldChar w:fldCharType="begin"/>
          </w:r>
          <w:r w:rsidR="00F7796C">
            <w:instrText xml:space="preserve"> CITATION JrC10 \l 1046  </w:instrText>
          </w:r>
          <w:r w:rsidR="002A0C30">
            <w:fldChar w:fldCharType="separate"/>
          </w:r>
          <w:r w:rsidR="007C3134">
            <w:rPr>
              <w:noProof/>
            </w:rPr>
            <w:t>(JR. e BARAZI, 2010)</w:t>
          </w:r>
          <w:r w:rsidR="002A0C30">
            <w:rPr>
              <w:noProof/>
            </w:rPr>
            <w:fldChar w:fldCharType="end"/>
          </w:r>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lastRenderedPageBreak/>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r w:rsidR="002A0C30">
            <w:fldChar w:fldCharType="begin"/>
          </w:r>
          <w:r w:rsidR="00F7796C">
            <w:instrText xml:space="preserve"> CITATION Rub09 \l 1046  </w:instrText>
          </w:r>
          <w:r w:rsidR="002A0C30">
            <w:fldChar w:fldCharType="separate"/>
          </w:r>
          <w:r w:rsidR="007C3134">
            <w:rPr>
              <w:noProof/>
            </w:rPr>
            <w:t>(RUBY, THOMAS e HANSSON, 2009)</w:t>
          </w:r>
          <w:r w:rsidR="002A0C30">
            <w:rPr>
              <w:noProof/>
            </w:rPr>
            <w:fldChar w:fldCharType="end"/>
          </w:r>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r w:rsidR="002A0C30">
            <w:fldChar w:fldCharType="begin"/>
          </w:r>
          <w:r w:rsidR="00F7796C">
            <w:instrText xml:space="preserve"> CITATION Jus07 \l 1046  </w:instrText>
          </w:r>
          <w:r w:rsidR="002A0C30">
            <w:fldChar w:fldCharType="separate"/>
          </w:r>
          <w:r w:rsidR="007C3134">
            <w:rPr>
              <w:noProof/>
            </w:rPr>
            <w:t>(WILLIAMS, 2007)</w:t>
          </w:r>
          <w:r w:rsidR="002A0C30">
            <w:rPr>
              <w:noProof/>
            </w:rPr>
            <w:fldChar w:fldCharType="end"/>
          </w:r>
        </w:sdtContent>
      </w:sdt>
      <w:r w:rsidR="002A35A4">
        <w:t>.</w:t>
      </w:r>
    </w:p>
    <w:p w:rsidR="00036365" w:rsidRDefault="00036365" w:rsidP="002A35A4"/>
    <w:p w:rsidR="00036365" w:rsidRDefault="009A2EA0" w:rsidP="00036365">
      <w:pPr>
        <w:pStyle w:val="Ttulo4"/>
        <w:rPr>
          <w:lang w:val="en-US"/>
        </w:rPr>
      </w:pPr>
      <w:bookmarkStart w:id="191" w:name="_Toc306948520"/>
      <w:r>
        <w:t>GERADORES</w:t>
      </w:r>
      <w:r w:rsidR="00036365">
        <w:rPr>
          <w:lang w:val="en-US"/>
        </w:rPr>
        <w:t xml:space="preserve"> (estilo Título 4</w:t>
      </w:r>
      <w:r w:rsidR="00036365" w:rsidRPr="00F5513C">
        <w:rPr>
          <w:lang w:val="en-US"/>
        </w:rPr>
        <w:t>)</w:t>
      </w:r>
      <w:bookmarkEnd w:id="191"/>
    </w:p>
    <w:p w:rsid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r w:rsidR="002A0C30">
            <w:fldChar w:fldCharType="begin"/>
          </w:r>
          <w:r w:rsidR="00F7796C">
            <w:instrText xml:space="preserve"> CITATION Bru06 \l 1046 </w:instrText>
          </w:r>
          <w:r w:rsidR="002A0C30">
            <w:fldChar w:fldCharType="separate"/>
          </w:r>
          <w:r w:rsidR="002978A7">
            <w:rPr>
              <w:noProof/>
            </w:rPr>
            <w:t>(TATE e HIBBS, 2006)</w:t>
          </w:r>
          <w:r w:rsidR="002A0C30">
            <w:rPr>
              <w:noProof/>
            </w:rPr>
            <w:fldChar w:fldCharType="end"/>
          </w:r>
        </w:sdtContent>
      </w:sdt>
      <w:r w:rsidR="002978A7">
        <w:t>.</w:t>
      </w:r>
    </w:p>
    <w:p w:rsidR="006A12CE" w:rsidRDefault="006A12CE" w:rsidP="006A12CE"/>
    <w:p w:rsidR="00263906" w:rsidRPr="00AC61C7" w:rsidRDefault="00263906" w:rsidP="00263906">
      <w:pPr>
        <w:pStyle w:val="Ttulo3"/>
      </w:pPr>
      <w:bookmarkStart w:id="192" w:name="_Toc306948521"/>
      <w:r w:rsidRPr="00AC61C7">
        <w:lastRenderedPageBreak/>
        <w:t>JQUERY MOBILE (estilo Título 3)</w:t>
      </w:r>
      <w:bookmarkEnd w:id="192"/>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r w:rsidR="002A0C30">
            <w:fldChar w:fldCharType="begin"/>
          </w:r>
          <w:r w:rsidR="00F7796C">
            <w:instrText xml:space="preserve"> CITATION Rei11 \l 1046 </w:instrText>
          </w:r>
          <w:r w:rsidR="002A0C30">
            <w:fldChar w:fldCharType="separate"/>
          </w:r>
          <w:r w:rsidR="001B4F83">
            <w:rPr>
              <w:noProof/>
            </w:rPr>
            <w:t>(REID, 2011)</w:t>
          </w:r>
          <w:r w:rsidR="002A0C30">
            <w:rPr>
              <w:noProof/>
            </w:rPr>
            <w:fldChar w:fldCharType="end"/>
          </w:r>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2A0C30">
        <w:fldChar w:fldCharType="begin"/>
      </w:r>
      <w:r w:rsidR="00C7454A">
        <w:instrText xml:space="preserve"> REF _Ref298966957 \h </w:instrText>
      </w:r>
      <w:r w:rsidR="002A0C30">
        <w:fldChar w:fldCharType="separate"/>
      </w:r>
      <w:r w:rsidR="00A11349">
        <w:t xml:space="preserve">Figura </w:t>
      </w:r>
      <w:r w:rsidR="00A11349">
        <w:rPr>
          <w:noProof/>
        </w:rPr>
        <w:t>2</w:t>
      </w:r>
      <w:r w:rsidR="00A11349">
        <w:t>.</w:t>
      </w:r>
      <w:r w:rsidR="00A11349">
        <w:rPr>
          <w:noProof/>
        </w:rPr>
        <w:t>2</w:t>
      </w:r>
      <w:r w:rsidR="002A0C30">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5" cstate="print"/>
                    <a:stretch>
                      <a:fillRect/>
                    </a:stretch>
                  </pic:blipFill>
                  <pic:spPr>
                    <a:xfrm>
                      <a:off x="0" y="0"/>
                      <a:ext cx="4086796" cy="1105054"/>
                    </a:xfrm>
                    <a:prstGeom prst="rect">
                      <a:avLst/>
                    </a:prstGeom>
                  </pic:spPr>
                </pic:pic>
              </a:graphicData>
            </a:graphic>
          </wp:inline>
        </w:drawing>
      </w:r>
    </w:p>
    <w:p w:rsidR="00C7454A" w:rsidRDefault="00C7454A" w:rsidP="00461E71">
      <w:pPr>
        <w:pStyle w:val="Legenda"/>
      </w:pPr>
      <w:bookmarkStart w:id="193" w:name="_Ref298966957"/>
      <w:r>
        <w:t xml:space="preserve">Figura </w:t>
      </w:r>
      <w:fldSimple w:instr=" STYLEREF 1 \s ">
        <w:r w:rsidR="003C4BCB">
          <w:rPr>
            <w:noProof/>
          </w:rPr>
          <w:t>2</w:t>
        </w:r>
      </w:fldSimple>
      <w:r w:rsidR="003C4BCB">
        <w:t>.</w:t>
      </w:r>
      <w:r w:rsidR="002A0C30">
        <w:fldChar w:fldCharType="begin"/>
      </w:r>
      <w:r w:rsidR="003C4BCB">
        <w:instrText xml:space="preserve"> SEQ Figura \* ARABIC \s 1 </w:instrText>
      </w:r>
      <w:r w:rsidR="002A0C30">
        <w:fldChar w:fldCharType="separate"/>
      </w:r>
      <w:r w:rsidR="003C4BCB">
        <w:rPr>
          <w:noProof/>
        </w:rPr>
        <w:t>2</w:t>
      </w:r>
      <w:r w:rsidR="002A0C30">
        <w:fldChar w:fldCharType="end"/>
      </w:r>
      <w:bookmarkEnd w:id="193"/>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r w:rsidR="002A0C30">
            <w:fldChar w:fldCharType="begin"/>
          </w:r>
          <w:r w:rsidR="00F7796C">
            <w:instrText xml:space="preserve"> CITATION Lau11 \l 1046 </w:instrText>
          </w:r>
          <w:r w:rsidR="002A0C30">
            <w:fldChar w:fldCharType="separate"/>
          </w:r>
          <w:r>
            <w:rPr>
              <w:noProof/>
            </w:rPr>
            <w:t>(STOKAR, 2011)</w:t>
          </w:r>
          <w:r w:rsidR="002A0C30">
            <w:rPr>
              <w:noProof/>
            </w:rPr>
            <w:fldChar w:fldCharType="end"/>
          </w:r>
        </w:sdtContent>
      </w:sdt>
      <w:r>
        <w:t>.</w:t>
      </w:r>
      <w:r w:rsidR="004851AF">
        <w:t xml:space="preserve"> </w:t>
      </w:r>
    </w:p>
    <w:p w:rsidR="00223C6D" w:rsidRDefault="00223C6D" w:rsidP="00223C6D"/>
    <w:p w:rsidR="00223C6D" w:rsidRDefault="00223C6D" w:rsidP="00223C6D"/>
    <w:p w:rsidR="00872C14" w:rsidRDefault="00872C14" w:rsidP="00040484"/>
    <w:p w:rsidR="008063F1" w:rsidRDefault="008063F1" w:rsidP="000D3D95"/>
    <w:p w:rsidR="008063F1" w:rsidRDefault="008063F1" w:rsidP="000D3D95"/>
    <w:p w:rsidR="008063F1" w:rsidRPr="00040484" w:rsidRDefault="008063F1" w:rsidP="000D3D95"/>
    <w:p w:rsidR="00284030" w:rsidRPr="00113FF7" w:rsidRDefault="00AF167E" w:rsidP="006F3AA5">
      <w:pPr>
        <w:pStyle w:val="Ttulo1"/>
      </w:pPr>
      <w:bookmarkStart w:id="194" w:name="_Toc306948522"/>
      <w:r>
        <w:lastRenderedPageBreak/>
        <w:t>METODOLOGIA</w:t>
      </w:r>
      <w:r w:rsidR="008D60C9">
        <w:t xml:space="preserve"> (</w:t>
      </w:r>
      <w:r w:rsidR="00EA2B91">
        <w:t xml:space="preserve">estilo </w:t>
      </w:r>
      <w:r w:rsidR="008D60C9">
        <w:t>Título 1)</w:t>
      </w:r>
      <w:bookmarkEnd w:id="194"/>
    </w:p>
    <w:p w:rsidR="0010724C" w:rsidRDefault="0010724C" w:rsidP="007E6AEB">
      <w:r>
        <w:t xml:space="preserve">Conforme descrito no tópico 1.1, o estudo de caso adotado foi o ambiente de uma feira ou evento de tecnologia. </w:t>
      </w:r>
      <w:r w:rsidR="00DF1179">
        <w:t>N</w:t>
      </w:r>
      <w:r w:rsidR="003B1DAE">
        <w:t xml:space="preserve">o decorrer dessa seção, </w:t>
      </w:r>
      <w:r w:rsidR="006A1E56">
        <w:t xml:space="preserve">os exemplos foram </w:t>
      </w:r>
      <w:r w:rsidR="000F4166">
        <w:t>dados</w:t>
      </w:r>
      <w:r w:rsidR="003B1DAE">
        <w:t xml:space="preserve"> considerando o tema</w:t>
      </w:r>
      <w:r w:rsidR="006A1E56">
        <w:t xml:space="preserve">, mas o </w:t>
      </w:r>
      <w:r w:rsidR="009B1052">
        <w:t>projeto</w:t>
      </w:r>
      <w:r w:rsidR="000F4166">
        <w:t xml:space="preserve"> em si</w:t>
      </w:r>
      <w:r w:rsidR="006A1E56">
        <w:t xml:space="preserve"> foi </w:t>
      </w:r>
      <w:r w:rsidR="003B1DAE">
        <w:t>desenvolvido</w:t>
      </w:r>
      <w:r w:rsidR="006A1E56">
        <w:t xml:space="preserve"> </w:t>
      </w:r>
      <w:r w:rsidR="000F4166">
        <w:t>com uma estrutura</w:t>
      </w:r>
      <w:r w:rsidR="00E71153">
        <w:t xml:space="preserve"> generalista</w:t>
      </w:r>
      <w:r w:rsidR="000F4166">
        <w:t xml:space="preserve"> </w:t>
      </w:r>
      <w:r w:rsidR="00E71153">
        <w:t>para atender</w:t>
      </w:r>
      <w:r w:rsidR="003B1DAE">
        <w:t xml:space="preserve"> o maior número possível de assuntos</w:t>
      </w:r>
      <w:r w:rsidR="006A1E56">
        <w:t>.</w:t>
      </w:r>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rsidR="00992F9A">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 xml:space="preserve">sua estrutura permite que os administradores realizem a manutenção das informações referentes ao </w:t>
      </w:r>
      <w:r w:rsidR="00534C3E">
        <w:t>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É a parte do sistema que o visitante da feira</w:t>
      </w:r>
      <w:r w:rsidR="00C72159">
        <w:t xml:space="preserve"> ou evento</w:t>
      </w:r>
      <w:r w:rsidR="00AE7078">
        <w:t xml:space="preserve"> </w:t>
      </w:r>
      <w:r w:rsidR="00AD4D43">
        <w:t>acessa</w:t>
      </w:r>
      <w:r w:rsidR="00AE7078">
        <w:t xml:space="preserve"> através de seu dispositivo móvel.</w:t>
      </w:r>
    </w:p>
    <w:p w:rsidR="00AE7078" w:rsidRDefault="00AE7078" w:rsidP="007E6AEB">
      <w:r>
        <w:t xml:space="preserve">O cenário descrito acima pode ser verificado graficamente </w:t>
      </w:r>
      <w:r w:rsidR="002A790C">
        <w:t>na</w:t>
      </w:r>
      <w:r w:rsidR="00CA248F">
        <w:t xml:space="preserve"> </w:t>
      </w:r>
      <w:r w:rsidR="002A0C30">
        <w:fldChar w:fldCharType="begin"/>
      </w:r>
      <w:r w:rsidR="003E739A">
        <w:instrText xml:space="preserve"> REF _Ref306131481 \h </w:instrText>
      </w:r>
      <w:r w:rsidR="002A0C30">
        <w:fldChar w:fldCharType="separate"/>
      </w:r>
      <w:r w:rsidR="003E739A">
        <w:t xml:space="preserve">Figura </w:t>
      </w:r>
      <w:r w:rsidR="003E739A">
        <w:rPr>
          <w:noProof/>
        </w:rPr>
        <w:t>3</w:t>
      </w:r>
      <w:r w:rsidR="003E739A">
        <w:t>.</w:t>
      </w:r>
      <w:r w:rsidR="003E739A">
        <w:rPr>
          <w:noProof/>
        </w:rPr>
        <w:t>1</w:t>
      </w:r>
      <w:r w:rsidR="002A0C30">
        <w:fldChar w:fldCharType="end"/>
      </w:r>
      <w:r>
        <w:t>:</w:t>
      </w:r>
    </w:p>
    <w:p w:rsidR="00CA248F" w:rsidRDefault="00FB51CF" w:rsidP="00CA248F">
      <w:pPr>
        <w:keepNext/>
        <w:ind w:firstLine="0"/>
      </w:pPr>
      <w:r>
        <w:rPr>
          <w:noProof/>
        </w:rPr>
        <w:lastRenderedPageBreak/>
        <w:drawing>
          <wp:inline distT="0" distB="0" distL="0" distR="0">
            <wp:extent cx="5760720" cy="4320540"/>
            <wp:effectExtent l="19050" t="0" r="0" b="0"/>
            <wp:docPr id="13" name="Imagem 12" descr="visã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ão1.png"/>
                    <pic:cNvPicPr/>
                  </pic:nvPicPr>
                  <pic:blipFill>
                    <a:blip r:embed="rId16" cstate="print"/>
                    <a:stretch>
                      <a:fillRect/>
                    </a:stretch>
                  </pic:blipFill>
                  <pic:spPr>
                    <a:xfrm>
                      <a:off x="0" y="0"/>
                      <a:ext cx="5760720" cy="4320540"/>
                    </a:xfrm>
                    <a:prstGeom prst="rect">
                      <a:avLst/>
                    </a:prstGeom>
                  </pic:spPr>
                </pic:pic>
              </a:graphicData>
            </a:graphic>
          </wp:inline>
        </w:drawing>
      </w:r>
    </w:p>
    <w:p w:rsidR="002A790C" w:rsidRDefault="00CA248F" w:rsidP="00461E71">
      <w:pPr>
        <w:pStyle w:val="Legenda"/>
      </w:pPr>
      <w:bookmarkStart w:id="195" w:name="_Ref306131481"/>
      <w:r>
        <w:t xml:space="preserve">Figura </w:t>
      </w:r>
      <w:fldSimple w:instr=" STYLEREF 1 \s ">
        <w:r w:rsidR="003C4BCB">
          <w:rPr>
            <w:noProof/>
          </w:rPr>
          <w:t>3</w:t>
        </w:r>
      </w:fldSimple>
      <w:r w:rsidR="003C4BCB">
        <w:t>.</w:t>
      </w:r>
      <w:r w:rsidR="002A0C30">
        <w:fldChar w:fldCharType="begin"/>
      </w:r>
      <w:r w:rsidR="003C4BCB">
        <w:instrText xml:space="preserve"> SEQ Figura \* ARABIC \s 1 </w:instrText>
      </w:r>
      <w:r w:rsidR="002A0C30">
        <w:fldChar w:fldCharType="separate"/>
      </w:r>
      <w:r w:rsidR="003C4BCB">
        <w:rPr>
          <w:noProof/>
        </w:rPr>
        <w:t>1</w:t>
      </w:r>
      <w:r w:rsidR="002A0C30">
        <w:fldChar w:fldCharType="end"/>
      </w:r>
      <w:bookmarkEnd w:id="195"/>
      <w:r>
        <w:t>. Visão geral do projeto</w:t>
      </w:r>
    </w:p>
    <w:p w:rsidR="002A790C" w:rsidRDefault="002A790C" w:rsidP="00AD4D43">
      <w:pPr>
        <w:ind w:firstLine="0"/>
      </w:pPr>
    </w:p>
    <w:p w:rsidR="008D60C9" w:rsidRDefault="00AD4D43" w:rsidP="006F3AA5">
      <w:pPr>
        <w:pStyle w:val="Ttulo2"/>
      </w:pPr>
      <w:bookmarkStart w:id="196" w:name="_Toc306948523"/>
      <w:r>
        <w:t>S</w:t>
      </w:r>
      <w:r w:rsidR="008D60C9">
        <w:t>I</w:t>
      </w:r>
      <w:r>
        <w:t>STEMA WEB</w:t>
      </w:r>
      <w:r w:rsidR="008D60C9">
        <w:t xml:space="preserve"> (</w:t>
      </w:r>
      <w:r w:rsidR="00EA2B91">
        <w:t xml:space="preserve">estilo </w:t>
      </w:r>
      <w:r w:rsidR="008D60C9">
        <w:t>Título 2)</w:t>
      </w:r>
      <w:bookmarkEnd w:id="196"/>
    </w:p>
    <w:p w:rsidR="007D4EC8" w:rsidRDefault="007D4EC8" w:rsidP="00FC0CBD">
      <w:r>
        <w:t xml:space="preserve">A principal função dessa parte do sistema é prover </w:t>
      </w:r>
      <w:r w:rsidR="00953364">
        <w:t>aos organizadores do evento</w:t>
      </w:r>
      <w:r w:rsidR="00D85463">
        <w:t xml:space="preserve"> o acesso à manutenção dos dados </w:t>
      </w:r>
      <w:r w:rsidR="00D30659">
        <w:t>que serão utilizados n</w:t>
      </w:r>
      <w:r w:rsidR="00D85463">
        <w:t>o módulo m</w:t>
      </w:r>
      <w:r w:rsidR="008A436C">
        <w:t xml:space="preserve">óvel. </w:t>
      </w:r>
      <w:r w:rsidR="005B2B72">
        <w:t xml:space="preserve">Os administradores podem acessar os cadastros pela </w:t>
      </w:r>
      <w:r w:rsidR="00AD2ECA">
        <w:t>I</w:t>
      </w:r>
      <w:r w:rsidR="005B2B72">
        <w:t>nternet através de computadores pessoais e também dispositivos móveis.</w:t>
      </w:r>
      <w:r w:rsidR="00D00860">
        <w:t xml:space="preserve"> </w:t>
      </w:r>
      <w:r w:rsidR="00D00860" w:rsidRPr="00D00860">
        <w:t>Os dados são protegidos por um método que garante o acesso somente a indivíduos previamente cadastrados no banco de dados, autenticados com usuário e senha</w:t>
      </w:r>
      <w:r w:rsidR="00442EF4">
        <w:t>.</w:t>
      </w:r>
    </w:p>
    <w:p w:rsidR="00FC0CBD" w:rsidRDefault="00E11A37" w:rsidP="00FC0CBD">
      <w:r>
        <w:t>Todas as</w:t>
      </w:r>
      <w:r w:rsidR="000805A0">
        <w:t xml:space="preserve"> </w:t>
      </w:r>
      <w:r w:rsidR="00092483">
        <w:t xml:space="preserve">interfaces </w:t>
      </w:r>
      <w:r w:rsidR="00785B8A">
        <w:t>gráficas</w:t>
      </w:r>
      <w:r w:rsidR="00092483">
        <w:t xml:space="preserve"> e classes relacionadas</w:t>
      </w:r>
      <w:r w:rsidR="00B93AE0">
        <w:t xml:space="preserve">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xml:space="preserve">: </w:t>
      </w:r>
      <w:r w:rsidR="00EF4EB4">
        <w:t>Assunto</w:t>
      </w:r>
      <w:r w:rsidR="005337E0">
        <w:t>, Área, Categoria</w:t>
      </w:r>
      <w:r>
        <w:t xml:space="preserve"> e Perfil.</w:t>
      </w:r>
      <w:r w:rsidR="004E6E63">
        <w:t xml:space="preserve"> Assim, cada estrutura contém uma tela de lista, inclusão, exclusão e alteração</w:t>
      </w:r>
      <w:r w:rsidR="00B93AE0">
        <w:t xml:space="preserve"> de dados</w:t>
      </w:r>
      <w:r w:rsidR="004E6E63">
        <w:t>.</w:t>
      </w:r>
      <w:r w:rsidR="00FC05A2">
        <w:t xml:space="preserve"> No entanto, o relacionamento entre as classes </w:t>
      </w:r>
      <w:r w:rsidR="00B63F05">
        <w:t>fo</w:t>
      </w:r>
      <w:r w:rsidR="00953771">
        <w:t>i definido</w:t>
      </w:r>
      <w:r w:rsidR="00FC05A2">
        <w:t xml:space="preserve"> </w:t>
      </w:r>
      <w:r w:rsidR="00953771">
        <w:t>por</w:t>
      </w:r>
      <w:r w:rsidR="00FC05A2">
        <w:t xml:space="preserv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 xml:space="preserve">Um </w:t>
      </w:r>
      <w:r w:rsidR="00BB425D">
        <w:t>Assunto</w:t>
      </w:r>
      <w:r>
        <w:t xml:space="preserve"> contém diversas Áreas;</w:t>
      </w:r>
    </w:p>
    <w:p w:rsidR="00FC05A2" w:rsidRDefault="00FC05A2" w:rsidP="00FC05A2">
      <w:pPr>
        <w:pStyle w:val="PargrafodaLista"/>
        <w:numPr>
          <w:ilvl w:val="0"/>
          <w:numId w:val="34"/>
        </w:numPr>
      </w:pPr>
      <w:r>
        <w:lastRenderedPageBreak/>
        <w:t>Uma Área contém diversas Categorias;</w:t>
      </w:r>
    </w:p>
    <w:p w:rsidR="00075741" w:rsidRDefault="00FC05A2" w:rsidP="000805A0">
      <w:pPr>
        <w:pStyle w:val="PargrafodaLista"/>
        <w:numPr>
          <w:ilvl w:val="0"/>
          <w:numId w:val="34"/>
        </w:numPr>
      </w:pPr>
      <w:r>
        <w:t>Uma Categoria contém diversos Perfis.</w:t>
      </w:r>
    </w:p>
    <w:p w:rsidR="000805A0" w:rsidRDefault="00193E96" w:rsidP="000805A0">
      <w:pPr>
        <w:rPr>
          <w:ins w:id="197" w:author="Edizon" w:date="2011-11-13T15:38:00Z"/>
        </w:rPr>
      </w:pPr>
      <w:ins w:id="198" w:author="Edizon" w:date="2011-11-13T15:37:00Z">
        <w:r>
          <w:t>(acredito que voc</w:t>
        </w:r>
      </w:ins>
      <w:ins w:id="199" w:author="Edizon" w:date="2011-11-13T15:38:00Z">
        <w:r>
          <w:t>ê pode explicar melhor a responsabilidade de cada relacionamento)</w:t>
        </w:r>
      </w:ins>
    </w:p>
    <w:p w:rsidR="00193E96" w:rsidRDefault="00193E96" w:rsidP="000805A0">
      <w:pPr>
        <w:rPr>
          <w:ins w:id="200" w:author="Edizon" w:date="2011-11-13T15:39:00Z"/>
        </w:rPr>
      </w:pPr>
      <w:ins w:id="201" w:author="Edizon" w:date="2011-11-13T15:38:00Z">
        <w:r>
          <w:t>(Colocar um gráfico tipo “organograma” facilitaria bem o entendimento...</w:t>
        </w:r>
      </w:ins>
      <w:ins w:id="202" w:author="Edizon" w:date="2011-11-13T15:39:00Z">
        <w:r>
          <w:t xml:space="preserve"> Pense nas ramificações do organograma.)</w:t>
        </w:r>
      </w:ins>
      <w:ins w:id="203" w:author="Tato" w:date="2011-11-17T21:45:00Z">
        <w:r w:rsidR="00746537">
          <w:t xml:space="preserve"> OK</w:t>
        </w:r>
      </w:ins>
    </w:p>
    <w:p w:rsidR="00193E96" w:rsidRDefault="008E2156" w:rsidP="000805A0">
      <w:pPr>
        <w:rPr>
          <w:ins w:id="204" w:author="edizon.junior" w:date="2011-11-17T19:06:00Z"/>
        </w:rPr>
      </w:pPr>
      <w:ins w:id="205" w:author="edizon.junior" w:date="2011-11-17T19:06:00Z">
        <w:r>
          <w:t xml:space="preserve">Lembrar de “linkar” o diagrama de classes com cada ambiente (Web/Mobile), usar também o </w:t>
        </w:r>
      </w:ins>
      <w:ins w:id="206" w:author="edizon.junior" w:date="2011-11-17T19:07:00Z">
        <w:r>
          <w:t>“organagrama”</w:t>
        </w:r>
      </w:ins>
      <w:ins w:id="207" w:author="edizon.junior" w:date="2011-11-17T19:06:00Z">
        <w:r>
          <w:t xml:space="preserve"> feito.</w:t>
        </w:r>
      </w:ins>
      <w:ins w:id="208" w:author="Tato" w:date="2011-11-18T00:47:00Z">
        <w:r w:rsidR="000B7F5E">
          <w:t xml:space="preserve"> OK</w:t>
        </w:r>
      </w:ins>
    </w:p>
    <w:p w:rsidR="008E2156" w:rsidRDefault="0026026D" w:rsidP="000805A0">
      <w:ins w:id="209" w:author="edizon.junior" w:date="2011-11-17T19:07:00Z">
        <w:r>
          <w:t>Temos que colocar o diagrama de classes. Não precisamos mostrar código, porém, podemos e devemos mostrar a estrutura e seus relacionamentos.</w:t>
        </w:r>
      </w:ins>
    </w:p>
    <w:p w:rsidR="00193E96" w:rsidRDefault="00E11A37" w:rsidP="004A2653">
      <w:pPr>
        <w:rPr>
          <w:ins w:id="210" w:author="Edizon" w:date="2011-11-13T15:41:00Z"/>
        </w:rPr>
      </w:pPr>
      <w:r>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0805A0">
        <w:t xml:space="preserve"> </w:t>
      </w:r>
      <w:r w:rsidR="00D30659">
        <w:t>Através do componente foi criado um perfil de acesso</w:t>
      </w:r>
      <w:r w:rsidR="005F1088">
        <w:t xml:space="preserve"> ao sistema chamado admin</w:t>
      </w:r>
      <w:r w:rsidR="00B61DB4">
        <w:t xml:space="preserve"> (abreviação de administrador)</w:t>
      </w:r>
      <w:r w:rsidR="00EC57CF">
        <w:t xml:space="preserve">. A partir da definição do perfil, o </w:t>
      </w:r>
      <w:r w:rsidR="00C54388">
        <w:t>mecanismo</w:t>
      </w:r>
      <w:r w:rsidR="00EC57CF">
        <w:t xml:space="preserve"> </w:t>
      </w:r>
      <w:r w:rsidR="00C86E47">
        <w:t>criou</w:t>
      </w:r>
      <w:r w:rsidR="00EC57CF">
        <w:t xml:space="preserve"> as interfaces</w:t>
      </w:r>
      <w:r w:rsidR="00785B8A">
        <w:t xml:space="preserve"> gráficas</w:t>
      </w:r>
      <w:r w:rsidR="00EC57CF">
        <w:t xml:space="preserve">,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w:t>
      </w:r>
      <w:r w:rsidR="00F043E6">
        <w:t>todas as</w:t>
      </w:r>
      <w:r w:rsidR="00581358">
        <w:t xml:space="preserve"> classes foram protegidas.</w:t>
      </w:r>
      <w:ins w:id="211" w:author="Edizon" w:date="2011-11-13T15:40:00Z">
        <w:r w:rsidR="00193E96">
          <w:t xml:space="preserve"> </w:t>
        </w:r>
      </w:ins>
    </w:p>
    <w:p w:rsidR="00201893" w:rsidRDefault="00193E96" w:rsidP="004A2653">
      <w:ins w:id="212" w:author="Edizon" w:date="2011-11-13T15:40:00Z">
        <w:r>
          <w:t>(Vou ser chato... Aqui é criada uma expectativa no leitor sobre o desenvolvimento, e eu n</w:t>
        </w:r>
      </w:ins>
      <w:ins w:id="213" w:author="Edizon" w:date="2011-11-13T15:41:00Z">
        <w:r>
          <w:t>ão consegui entender como isso foi feito. Sabe aquele aluno chato? “A matéria é legal, mas eu não consigo entender como faz?” Será que você pode mostrar um pouco mais sobre o Devise?</w:t>
        </w:r>
      </w:ins>
      <w:ins w:id="214" w:author="Edizon" w:date="2011-11-13T15:42:00Z">
        <w:r>
          <w:t>)</w:t>
        </w:r>
      </w:ins>
      <w:ins w:id="215" w:author="Edizon" w:date="2011-11-13T15:41:00Z">
        <w:r>
          <w:t xml:space="preserve"> </w:t>
        </w:r>
      </w:ins>
      <w:ins w:id="216" w:author="Tato" w:date="2011-11-17T23:43:00Z">
        <w:r w:rsidR="000A2B36">
          <w:t>OK</w:t>
        </w:r>
      </w:ins>
    </w:p>
    <w:p w:rsidR="004A2653" w:rsidRDefault="004A2653" w:rsidP="004A2653">
      <w:r>
        <w:t>Depois da geração</w:t>
      </w:r>
      <w:r w:rsidR="00201893">
        <w:t xml:space="preserve"> e configuração</w:t>
      </w:r>
      <w:r>
        <w:t xml:space="preserve"> dos arquivos, foi preciso atualizar o banco de dados conforme as necessidades</w:t>
      </w:r>
      <w:r w:rsidR="00751342">
        <w:t xml:space="preserve"> geradas pela</w:t>
      </w:r>
      <w:r>
        <w:t xml:space="preserve">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Del="00193E96" w:rsidRDefault="005337E0" w:rsidP="00FC0CBD">
      <w:pPr>
        <w:rPr>
          <w:del w:id="217" w:author="Edizon" w:date="2011-11-13T15:42:00Z"/>
        </w:rPr>
      </w:pPr>
    </w:p>
    <w:p w:rsidR="00052BE3" w:rsidDel="00193E96" w:rsidRDefault="00052BE3" w:rsidP="00622A07">
      <w:pPr>
        <w:ind w:firstLine="0"/>
        <w:rPr>
          <w:del w:id="218" w:author="Edizon" w:date="2011-11-13T15:42:00Z"/>
        </w:rPr>
      </w:pPr>
    </w:p>
    <w:p w:rsidR="00052BE3" w:rsidRDefault="00052BE3" w:rsidP="00052BE3">
      <w:pPr>
        <w:pStyle w:val="Ttulo2"/>
      </w:pPr>
      <w:bookmarkStart w:id="219" w:name="_Toc306948524"/>
      <w:r>
        <w:t>SISTEMA WEB MOBILE (estilo Título 2)</w:t>
      </w:r>
      <w:bookmarkEnd w:id="219"/>
    </w:p>
    <w:p w:rsidR="00870CAC" w:rsidRDefault="00486853" w:rsidP="00870CAC">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w:t>
      </w:r>
      <w:r w:rsidR="00497B74">
        <w:t>acessar a</w:t>
      </w:r>
      <w:r w:rsidR="00471269">
        <w:t xml:space="preserve"> página móvel </w:t>
      </w:r>
      <w:r w:rsidR="000B58B8">
        <w:t>para interagir com todo conteúdo c</w:t>
      </w:r>
      <w:r w:rsidR="001A6668">
        <w:t>ompartilhado pelos palestrantes</w:t>
      </w:r>
      <w:r w:rsidR="000B58B8">
        <w:t xml:space="preserve"> </w:t>
      </w:r>
      <w:r w:rsidR="000B74E4">
        <w:t>via</w:t>
      </w:r>
      <w:r w:rsidR="000B58B8">
        <w:t xml:space="preserve"> Twitter</w:t>
      </w:r>
      <w:r>
        <w:t>.</w:t>
      </w:r>
      <w:r w:rsidR="000B58B8">
        <w:t xml:space="preserve"> Para facilitar e organizar a </w:t>
      </w:r>
      <w:r w:rsidR="000B58B8">
        <w:lastRenderedPageBreak/>
        <w:t>navegação do conteúdo</w:t>
      </w:r>
      <w:r w:rsidR="00973348">
        <w:t>, as páginas foram criadas em forma de lista</w:t>
      </w:r>
      <w:r w:rsidR="008348E0">
        <w:t xml:space="preserve">s que </w:t>
      </w:r>
      <w:r w:rsidR="00C646F5">
        <w:t>apresentam</w:t>
      </w:r>
      <w:r w:rsidR="008348E0">
        <w:t xml:space="preserve"> </w:t>
      </w:r>
      <w:r w:rsidR="008348E0" w:rsidRPr="008348E0">
        <w:rPr>
          <w:i/>
        </w:rPr>
        <w:t>links</w:t>
      </w:r>
      <w:r w:rsidR="008348E0">
        <w:t xml:space="preserve"> para as próximas telas</w:t>
      </w:r>
      <w:r w:rsidR="00C646F5">
        <w:t>-listas</w:t>
      </w:r>
      <w:r w:rsidR="008348E0">
        <w:t xml:space="preserve"> e assim por diante</w:t>
      </w:r>
      <w:r w:rsidR="004B685A">
        <w:t xml:space="preserve"> até chegarem </w:t>
      </w:r>
      <w:r w:rsidR="00190DBB">
        <w:t>à</w:t>
      </w:r>
      <w:r w:rsidR="004B685A">
        <w:t xml:space="preserve"> tela com as postagens dos palestrantes</w:t>
      </w:r>
      <w:r w:rsidR="000B58B8">
        <w:t>.</w:t>
      </w:r>
      <w:r w:rsidR="008348E0">
        <w:t xml:space="preserve"> </w:t>
      </w:r>
      <w:r w:rsidR="00C646F5">
        <w:t>O</w:t>
      </w:r>
      <w:r w:rsidR="008348E0">
        <w:t xml:space="preserve"> modelo foi adotado por ser uma forma clara e ágil de apresentar os dad</w:t>
      </w:r>
      <w:r w:rsidR="002E1080">
        <w:t>os, já que serão acessada</w:t>
      </w:r>
      <w:r w:rsidR="008348E0">
        <w:t>s por dispositivos com l</w:t>
      </w:r>
      <w:r w:rsidR="00190DBB">
        <w:t xml:space="preserve">imitações de tamanho de tela, </w:t>
      </w:r>
      <w:r w:rsidR="008348E0">
        <w:t>processamento e navegabilidade.</w:t>
      </w:r>
      <w:ins w:id="220" w:author="Edizon" w:date="2011-11-13T15:43:00Z">
        <w:r w:rsidR="00193E96">
          <w:t xml:space="preserve"> (Para melhor clarificar, precisamos de um desenho... Consegue triar prints de algumas telas, ou criar um diagrama?)</w:t>
        </w:r>
      </w:ins>
      <w:ins w:id="221" w:author="Tato" w:date="2011-11-18T01:35:00Z">
        <w:r w:rsidR="00B81586">
          <w:t xml:space="preserve"> </w:t>
        </w:r>
        <w:r w:rsidR="001747AF">
          <w:t>OK</w:t>
        </w:r>
      </w:ins>
    </w:p>
    <w:p w:rsidR="0026026D" w:rsidRDefault="0026026D" w:rsidP="00870CAC"/>
    <w:p w:rsidR="00870CAC" w:rsidRDefault="00870CAC" w:rsidP="00870CAC">
      <w:pPr>
        <w:pStyle w:val="Ttulo3"/>
      </w:pPr>
      <w:bookmarkStart w:id="222" w:name="_Toc306948525"/>
      <w:r>
        <w:t>jQUERY MOBILE (estilo Título 3)</w:t>
      </w:r>
      <w:bookmarkEnd w:id="222"/>
    </w:p>
    <w:p w:rsidR="00A4327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002792">
        <w:t xml:space="preserve"> possível</w:t>
      </w:r>
      <w:r>
        <w:t xml:space="preserve">, este módulo foi desenvolvido com a tecnologia jQuery </w:t>
      </w:r>
      <w:r w:rsidRPr="00BC34A5">
        <w:rPr>
          <w:i/>
        </w:rPr>
        <w:t>Mobile</w:t>
      </w:r>
      <w:r w:rsidR="00A6626E">
        <w:t xml:space="preserve">. </w:t>
      </w:r>
      <w:r w:rsidR="005F3960">
        <w:t>Devido</w:t>
      </w:r>
      <w:r w:rsidR="00A6626E">
        <w:t xml:space="preserve"> s</w:t>
      </w:r>
      <w:r w:rsidR="00AE178F">
        <w:t>u</w:t>
      </w:r>
      <w:r w:rsidR="001B5B1E">
        <w:t>a</w:t>
      </w:r>
      <w:r w:rsidR="00A6626E">
        <w:t xml:space="preserve"> adoção por parte de grandes fabricantes de </w:t>
      </w:r>
      <w:r w:rsidR="00A6626E" w:rsidRPr="00A6626E">
        <w:rPr>
          <w:i/>
        </w:rPr>
        <w:t>smartphones</w:t>
      </w:r>
      <w:r w:rsidR="009C01E7" w:rsidRPr="009C01E7">
        <w:t xml:space="preserve"> </w:t>
      </w:r>
      <w:r w:rsidR="009C01E7">
        <w:t>(celulares inteligentes)</w:t>
      </w:r>
      <w:r w:rsidR="005F4856">
        <w:t xml:space="preserve"> e </w:t>
      </w:r>
      <w:r w:rsidR="005F4856" w:rsidRPr="005F4856">
        <w:rPr>
          <w:i/>
        </w:rPr>
        <w:t>tablets</w:t>
      </w:r>
      <w:r w:rsidR="00AE178F">
        <w:t>,</w:t>
      </w:r>
      <w:r w:rsidR="00A6626E">
        <w:t xml:space="preserve"> uma</w:t>
      </w:r>
      <w:r w:rsidR="005F4856">
        <w:t xml:space="preserve"> única</w:t>
      </w:r>
      <w:r w:rsidR="00A6626E">
        <w:t xml:space="preserve"> aplicação </w:t>
      </w:r>
      <w:r w:rsidR="00A6626E" w:rsidRPr="00A6626E">
        <w:rPr>
          <w:i/>
        </w:rPr>
        <w:t>web</w:t>
      </w:r>
      <w:r w:rsidR="00A6626E">
        <w:t xml:space="preserve"> </w:t>
      </w:r>
      <w:r w:rsidR="009C01E7">
        <w:t>desenvolvida</w:t>
      </w:r>
      <w:r w:rsidR="00A6626E">
        <w:t xml:space="preserve"> com </w:t>
      </w:r>
      <w:r w:rsidR="009C01E7">
        <w:t xml:space="preserve">o </w:t>
      </w:r>
      <w:r w:rsidR="009C01E7" w:rsidRPr="009C01E7">
        <w:rPr>
          <w:i/>
        </w:rPr>
        <w:t>framework</w:t>
      </w:r>
      <w:r w:rsidR="009C01E7">
        <w:t xml:space="preserve"> pode ser </w:t>
      </w:r>
      <w:r w:rsidR="00BE260F">
        <w:t>acessada</w:t>
      </w:r>
      <w:r w:rsidR="009C01E7">
        <w:t xml:space="preserve"> através de </w:t>
      </w:r>
      <w:r w:rsidR="005F4856">
        <w:t>diferentes plataformas móveis</w:t>
      </w:r>
      <w:r w:rsidR="00805DD4">
        <w:t>.</w:t>
      </w:r>
    </w:p>
    <w:p w:rsidR="006879F4" w:rsidRDefault="006F0E61" w:rsidP="00903D03">
      <w:r>
        <w:t>Conforme</w:t>
      </w:r>
      <w:r w:rsidR="006879F4">
        <w:t xml:space="preserve"> descrito no tópico 3.2,</w:t>
      </w:r>
      <w:r w:rsidR="00324124">
        <w:t xml:space="preserve"> </w:t>
      </w:r>
      <w:r w:rsidR="00324124" w:rsidRPr="00324124">
        <w:t>a navegação está ordenada em níveis de telas-listas</w:t>
      </w:r>
      <w:r w:rsidR="006879F4">
        <w:t>.</w:t>
      </w:r>
      <w:r w:rsidR="004F1FEE" w:rsidRPr="004F1FEE">
        <w:t xml:space="preserve"> A cada tela, o código numérico do item selecionado é transmitido via parâmetro para o próximo nível</w:t>
      </w:r>
      <w:r w:rsidR="00C71FDE">
        <w:t>. Por exemplo: Na tela onde estão listadas as áreas em que o evento se divide, ao selecionar uma área, o item passará o código</w:t>
      </w:r>
      <w:r w:rsidR="005E6B9A">
        <w:t xml:space="preserve"> da mesma para a próxima tela e assim serão listadas todas as categorias que pertencem àquela área vinda de parâmetro.</w:t>
      </w:r>
      <w:r w:rsidR="005A2F37">
        <w:t xml:space="preserve"> É </w:t>
      </w:r>
      <w:r w:rsidR="005F7BFF">
        <w:t>importante</w:t>
      </w:r>
      <w:r w:rsidR="005A2F37">
        <w:t xml:space="preserve"> lembrar a sequência de telas que o usuário pode navegar:</w:t>
      </w:r>
    </w:p>
    <w:p w:rsidR="005A2F37" w:rsidRDefault="005A2F37" w:rsidP="005A2F37">
      <w:pPr>
        <w:pStyle w:val="PargrafodaLista"/>
        <w:numPr>
          <w:ilvl w:val="0"/>
          <w:numId w:val="35"/>
        </w:numPr>
      </w:pPr>
      <w:r>
        <w:t xml:space="preserve">Tela inicial com </w:t>
      </w:r>
      <w:r w:rsidRPr="005A2F37">
        <w:rPr>
          <w:i/>
        </w:rPr>
        <w:t>link</w:t>
      </w:r>
      <w:r>
        <w:t xml:space="preserve"> para</w:t>
      </w:r>
      <w:r w:rsidR="00B614B7">
        <w:t xml:space="preserve"> tela de</w:t>
      </w:r>
      <w:r>
        <w:t xml:space="preserve"> Áreas</w:t>
      </w:r>
      <w:r w:rsidR="00127437">
        <w:t>;</w:t>
      </w:r>
    </w:p>
    <w:p w:rsidR="00127437" w:rsidRDefault="00127437" w:rsidP="005A2F37">
      <w:pPr>
        <w:pStyle w:val="PargrafodaLista"/>
        <w:numPr>
          <w:ilvl w:val="0"/>
          <w:numId w:val="35"/>
        </w:numPr>
      </w:pPr>
      <w:r>
        <w:t>Tela de lista das áreas que o evento é dividido</w:t>
      </w:r>
      <w:r w:rsidR="00C71069">
        <w:t>: Seleciona-se</w:t>
      </w:r>
      <w:r>
        <w:t xml:space="preserve"> uma área de interesse;</w:t>
      </w:r>
    </w:p>
    <w:p w:rsidR="005A2F37" w:rsidRDefault="00127437" w:rsidP="005A2F37">
      <w:pPr>
        <w:pStyle w:val="PargrafodaLista"/>
        <w:numPr>
          <w:ilvl w:val="0"/>
          <w:numId w:val="35"/>
        </w:numPr>
      </w:pPr>
      <w:r>
        <w:t xml:space="preserve">Tela de lista das categorias dentro da área escolhida anteriormente. </w:t>
      </w:r>
      <w:r w:rsidR="00C71069">
        <w:t>Seleciona-se</w:t>
      </w:r>
      <w:r>
        <w:t xml:space="preserve"> uma categoria;</w:t>
      </w:r>
    </w:p>
    <w:p w:rsidR="00127437" w:rsidRDefault="00127437" w:rsidP="005A2F37">
      <w:pPr>
        <w:pStyle w:val="PargrafodaLista"/>
        <w:numPr>
          <w:ilvl w:val="0"/>
          <w:numId w:val="35"/>
        </w:numPr>
      </w:pPr>
      <w:r>
        <w:t>Tela de lista com os palestrantes e/ou estandes participantes da feira/evento para a categoria escolhida anteriormente. Seleciona</w:t>
      </w:r>
      <w:r w:rsidR="00C71069">
        <w:t>-se</w:t>
      </w:r>
      <w:r>
        <w:t xml:space="preserve"> um palestrante/estande;</w:t>
      </w:r>
    </w:p>
    <w:p w:rsidR="00127437" w:rsidRDefault="00127437" w:rsidP="005A2F37">
      <w:pPr>
        <w:pStyle w:val="PargrafodaLista"/>
        <w:numPr>
          <w:ilvl w:val="0"/>
          <w:numId w:val="35"/>
        </w:numPr>
      </w:pPr>
      <w:r>
        <w:t xml:space="preserve">Tela de lista com </w:t>
      </w:r>
      <w:r w:rsidRPr="00127437">
        <w:rPr>
          <w:i/>
        </w:rPr>
        <w:t>posts</w:t>
      </w:r>
      <w:r>
        <w:t xml:space="preserve"> recuperados do Twitter do palestrante/estandes selecionado anteriormente;</w:t>
      </w:r>
    </w:p>
    <w:p w:rsidR="005A2F37" w:rsidRDefault="006A1A80" w:rsidP="00903D03">
      <w:ins w:id="223" w:author="Edizon" w:date="2011-11-13T15:44:00Z">
        <w:r>
          <w:t>(Não li nada sobre MVC at</w:t>
        </w:r>
      </w:ins>
      <w:ins w:id="224" w:author="Edizon" w:date="2011-11-13T15:45:00Z">
        <w:r>
          <w:t>é aqui... Temos que colocar algo sobre isso na fundamentação teórica, pois é uma teoria pesada. Que tal após o bom conte</w:t>
        </w:r>
      </w:ins>
      <w:ins w:id="225" w:author="Edizon" w:date="2011-11-13T15:46:00Z">
        <w:r>
          <w:t>údo que vc escreveu sobre JQuery? )</w:t>
        </w:r>
      </w:ins>
      <w:ins w:id="226" w:author="Tato" w:date="2011-11-17T21:09:00Z">
        <w:r w:rsidR="009F70BF">
          <w:t xml:space="preserve"> OK</w:t>
        </w:r>
      </w:ins>
    </w:p>
    <w:p w:rsidR="00F83E6E" w:rsidRDefault="00A844E4" w:rsidP="00F83E6E">
      <w:r>
        <w:lastRenderedPageBreak/>
        <w:t>Na criação das telas, o jQuery Mobile</w:t>
      </w:r>
      <w:r w:rsidR="00422CCE">
        <w:t xml:space="preserve"> foi util</w:t>
      </w:r>
      <w:r>
        <w:t>izado</w:t>
      </w:r>
      <w:r w:rsidR="00422CCE">
        <w:t xml:space="preserve"> na camada </w:t>
      </w:r>
      <w:r w:rsidR="00422CCE" w:rsidRPr="00422CCE">
        <w:rPr>
          <w:i/>
        </w:rPr>
        <w:t>View</w:t>
      </w:r>
      <w:r w:rsidR="00422CCE">
        <w:t xml:space="preserve"> (visualização)</w:t>
      </w:r>
      <w:r w:rsidR="003E2018">
        <w:t>,</w:t>
      </w:r>
      <w:r w:rsidR="00422CCE">
        <w:t xml:space="preserve"> </w:t>
      </w:r>
      <w:r w:rsidR="003E2018">
        <w:t>seguindo a</w:t>
      </w:r>
      <w:r w:rsidR="00422CCE">
        <w:t xml:space="preserve"> estrutura MVC</w:t>
      </w:r>
      <w:r w:rsidR="00D873FA">
        <w:t xml:space="preserve"> </w:t>
      </w:r>
      <w:r w:rsidR="003E2018">
        <w:t xml:space="preserve">dentro do </w:t>
      </w:r>
      <w:r w:rsidR="004A24E3" w:rsidRPr="00B74B41">
        <w:rPr>
          <w:i/>
        </w:rPr>
        <w:t xml:space="preserve">Ruby On </w:t>
      </w:r>
      <w:r w:rsidR="003E2018" w:rsidRPr="00B74B41">
        <w:rPr>
          <w:i/>
        </w:rPr>
        <w:t>Rails</w:t>
      </w:r>
      <w:r w:rsidR="00422CCE">
        <w:t>.</w:t>
      </w:r>
      <w:r>
        <w:t xml:space="preserve"> Assim, cada tela é representada por um arquivo de extensão HTML. </w:t>
      </w:r>
      <w:r w:rsidR="007A6462">
        <w:t>Nesses arquivos foram programada</w:t>
      </w:r>
      <w:r>
        <w:t xml:space="preserve">s apenas as características visuais da tela, utilizando </w:t>
      </w:r>
      <w:r w:rsidR="005A470A">
        <w:t>a</w:t>
      </w:r>
      <w:r>
        <w:t>s</w:t>
      </w:r>
      <w:r w:rsidR="005A470A">
        <w:t xml:space="preserve"> </w:t>
      </w:r>
      <w:r w:rsidR="005A470A" w:rsidRPr="005A470A">
        <w:rPr>
          <w:i/>
        </w:rPr>
        <w:t>tags</w:t>
      </w:r>
      <w:r>
        <w:t xml:space="preserve"> </w:t>
      </w:r>
      <w:r w:rsidR="005A470A">
        <w:t>(</w:t>
      </w:r>
      <w:r>
        <w:t>identificadores</w:t>
      </w:r>
      <w:r w:rsidR="005A470A">
        <w:t>)</w:t>
      </w:r>
      <w:r>
        <w:t xml:space="preserve"> espec</w:t>
      </w:r>
      <w:r w:rsidR="005A470A">
        <w:t>ífica</w:t>
      </w:r>
      <w:r>
        <w:t xml:space="preserve">s do jQuery Mobile para construir os objetos </w:t>
      </w:r>
      <w:r w:rsidR="005A470A">
        <w:t>utilizados</w:t>
      </w:r>
      <w:r>
        <w:t>, como botões, listas</w:t>
      </w:r>
      <w:r w:rsidR="00F83E6E">
        <w:t>, cabeçalhos, entre outros.</w:t>
      </w:r>
      <w:r w:rsidR="00045BC4">
        <w:t xml:space="preserve"> Esta </w:t>
      </w:r>
      <w:r w:rsidR="00071B83">
        <w:t>é</w:t>
      </w:r>
      <w:r w:rsidR="00045BC4">
        <w:t xml:space="preserve"> a estrutura estática da </w:t>
      </w:r>
      <w:r w:rsidR="0048353E">
        <w:t>página</w:t>
      </w:r>
      <w:r w:rsidR="00045BC4">
        <w:t>.</w:t>
      </w:r>
      <w:r w:rsidR="00F83E6E">
        <w:t xml:space="preserve"> </w:t>
      </w:r>
      <w:r w:rsidR="00071B83">
        <w:t>A</w:t>
      </w:r>
      <w:r w:rsidR="00F83E6E">
        <w:t xml:space="preserve"> lógica para recuperar o conteúdo dinâmico</w:t>
      </w:r>
      <w:r w:rsidR="00045BC4">
        <w:t xml:space="preserve"> (</w:t>
      </w:r>
      <w:r w:rsidR="00F83E6E">
        <w:t>dados</w:t>
      </w:r>
      <w:r w:rsidR="00045BC4">
        <w:t>)</w:t>
      </w:r>
      <w:r w:rsidR="00F83E6E">
        <w:t xml:space="preserve"> </w:t>
      </w:r>
      <w:r w:rsidR="005A470A">
        <w:t>foi programada</w:t>
      </w:r>
      <w:r w:rsidR="00F83E6E">
        <w:t xml:space="preserve"> em outra camada</w:t>
      </w:r>
      <w:r w:rsidR="00885E08">
        <w:t xml:space="preserve"> (Controle), mas o resultado gerado por essa lógica pode ser manipulado pelas </w:t>
      </w:r>
      <w:r w:rsidR="00885E08" w:rsidRPr="00885E08">
        <w:rPr>
          <w:i/>
        </w:rPr>
        <w:t>views</w:t>
      </w:r>
      <w:r w:rsidR="00885E08">
        <w:t xml:space="preserve">, </w:t>
      </w:r>
      <w:r w:rsidR="00071B83">
        <w:t xml:space="preserve">com </w:t>
      </w:r>
      <w:r w:rsidR="00885E08">
        <w:t xml:space="preserve">variáveis globais. Por fim, somando a estrutura estática da página </w:t>
      </w:r>
      <w:r w:rsidR="00071B83">
        <w:t>com</w:t>
      </w:r>
      <w:r w:rsidR="00885E08">
        <w:t xml:space="preserve"> as vari</w:t>
      </w:r>
      <w:r w:rsidR="00071B83">
        <w:t>áveis com os dados desejados, te</w:t>
      </w:r>
      <w:r w:rsidR="00885E08">
        <w:t>m-se a tela completa.</w:t>
      </w:r>
    </w:p>
    <w:p w:rsidR="00870CAC" w:rsidRDefault="00193E96" w:rsidP="00841845">
      <w:pPr>
        <w:ind w:firstLine="0"/>
      </w:pPr>
      <w:ins w:id="227" w:author="Edizon" w:date="2011-11-13T15:43:00Z">
        <w:r>
          <w:t xml:space="preserve">(Opa... </w:t>
        </w:r>
      </w:ins>
      <w:ins w:id="228" w:author="Edizon" w:date="2011-11-13T15:44:00Z">
        <w:r>
          <w:t>precisamos</w:t>
        </w:r>
      </w:ins>
      <w:ins w:id="229" w:author="Edizon" w:date="2011-11-13T15:43:00Z">
        <w:r>
          <w:t xml:space="preserve"> </w:t>
        </w:r>
      </w:ins>
      <w:ins w:id="230" w:author="Edizon" w:date="2011-11-13T15:44:00Z">
        <w:r>
          <w:t>de um exemplo de codificação. Penso em mostrar a tela e o código por traz dela.)</w:t>
        </w:r>
      </w:ins>
      <w:ins w:id="231" w:author="Tato" w:date="2011-11-18T01:22:00Z">
        <w:r w:rsidR="009F14BE">
          <w:t xml:space="preserve"> OK</w:t>
        </w:r>
      </w:ins>
    </w:p>
    <w:p w:rsidR="00870CAC" w:rsidRDefault="00870CAC" w:rsidP="00870CAC">
      <w:pPr>
        <w:pStyle w:val="Ttulo3"/>
      </w:pPr>
      <w:bookmarkStart w:id="232" w:name="_Toc306948526"/>
      <w:r>
        <w:t>API DO TWITTER (estilo Título 3)</w:t>
      </w:r>
      <w:bookmarkEnd w:id="232"/>
    </w:p>
    <w:p w:rsidR="00870CAC" w:rsidRDefault="00870CAC" w:rsidP="00870CAC">
      <w:pPr>
        <w:rPr>
          <w:ins w:id="233" w:author="Edizon" w:date="2011-11-13T15:46:00Z"/>
        </w:rPr>
      </w:pPr>
      <w:r>
        <w:t xml:space="preserve">Uma das funções mais importantes deste módulo é a interação com o Twitter. É nessa interação que o sistema, através de alguns parâmetros, </w:t>
      </w:r>
      <w:r w:rsidR="00763C2C">
        <w:t>recupera</w:t>
      </w:r>
      <w:r>
        <w:t xml:space="preserve"> as postagens na base de dados do </w:t>
      </w:r>
      <w:r w:rsidRPr="00566649">
        <w:rPr>
          <w:i/>
        </w:rPr>
        <w:t>microblog</w:t>
      </w:r>
      <w:r>
        <w:t xml:space="preserve">. </w:t>
      </w:r>
      <w:r w:rsidR="00911FF6">
        <w:t>Essa resposta é</w:t>
      </w:r>
      <w:r>
        <w:t xml:space="preserve"> formata</w:t>
      </w:r>
      <w:r w:rsidR="00911FF6">
        <w:t>da</w:t>
      </w:r>
      <w:r>
        <w:t xml:space="preserve"> </w:t>
      </w:r>
      <w:r w:rsidR="00911FF6">
        <w:t>e apresentada para o usuário</w:t>
      </w:r>
      <w:r w:rsidR="00BE0CA5">
        <w:t>.</w:t>
      </w:r>
    </w:p>
    <w:p w:rsidR="006A1A80" w:rsidRDefault="006A1A80" w:rsidP="00870CAC">
      <w:ins w:id="234" w:author="Edizon" w:date="2011-11-13T15:46:00Z">
        <w:r>
          <w:t>(Complete o rodapé, por favor)</w:t>
        </w:r>
      </w:ins>
      <w:ins w:id="235" w:author="Tato" w:date="2011-11-17T21:43:00Z">
        <w:r w:rsidR="00665498">
          <w:t xml:space="preserve"> OK</w:t>
        </w:r>
      </w:ins>
    </w:p>
    <w:p w:rsidR="003C4BCB" w:rsidRDefault="003C33AB" w:rsidP="003C4BCB">
      <w:r>
        <w:t xml:space="preserve">Foi </w:t>
      </w:r>
      <w:r w:rsidR="00EA3AB4">
        <w:t>utilizada</w:t>
      </w:r>
      <w:r w:rsidR="005C3245">
        <w:t xml:space="preserve"> um</w:t>
      </w:r>
      <w:r w:rsidR="00EA3AB4">
        <w:t>a biblioteca</w:t>
      </w:r>
      <w:r w:rsidR="0064524F">
        <w:t xml:space="preserve"> específica</w:t>
      </w:r>
      <w:r w:rsidR="00EA3AB4">
        <w:t xml:space="preserve"> para </w:t>
      </w:r>
      <w:r>
        <w:t xml:space="preserve">integrar </w:t>
      </w:r>
      <w:r w:rsidR="00746E68">
        <w:t>este módulo do projeto</w:t>
      </w:r>
      <w:r>
        <w:t xml:space="preserve"> com a API</w:t>
      </w:r>
      <w:ins w:id="236" w:author="Edizon" w:date="2011-11-13T15:47:00Z">
        <w:r w:rsidR="006A1A80">
          <w:rPr>
            <w:rStyle w:val="Refdenotaderodap"/>
          </w:rPr>
          <w:footnoteReference w:id="3"/>
        </w:r>
      </w:ins>
      <w:r>
        <w:t xml:space="preserve"> (</w:t>
      </w:r>
      <w:r w:rsidRPr="00921BAD">
        <w:rPr>
          <w:i/>
        </w:rPr>
        <w:t>Application Programming Interface</w:t>
      </w:r>
      <w:r>
        <w:t xml:space="preserve"> - </w:t>
      </w:r>
      <w:r w:rsidRPr="00921BAD">
        <w:t>Interface de Programação de Aplicações</w:t>
      </w:r>
      <w:r>
        <w:t xml:space="preserve">) do </w:t>
      </w:r>
      <w:r w:rsidRPr="003C33AB">
        <w:rPr>
          <w:i/>
        </w:rPr>
        <w:t>microblog</w:t>
      </w:r>
      <w:r w:rsidR="00EA3AB4">
        <w:t xml:space="preserve">. </w:t>
      </w:r>
      <w:r>
        <w:t>Ess</w:t>
      </w:r>
      <w:r w:rsidR="00B3016A">
        <w:t>a biblioteca encapsula</w:t>
      </w:r>
      <w:r w:rsidR="00863EEF">
        <w:t xml:space="preserve"> os</w:t>
      </w:r>
      <w:r w:rsidR="00B3016A">
        <w:t xml:space="preserve"> </w:t>
      </w:r>
      <w:r w:rsidR="0064524F">
        <w:t xml:space="preserve">métodos </w:t>
      </w:r>
      <w:r w:rsidR="00CE1E42">
        <w:t>da API</w:t>
      </w:r>
      <w:r w:rsidR="00C331AE">
        <w:t>,</w:t>
      </w:r>
      <w:r w:rsidR="0064524F">
        <w:t xml:space="preserve"> </w:t>
      </w:r>
      <w:r w:rsidR="00CE1E42">
        <w:t>tornando mais simples a interação com a mesma</w:t>
      </w:r>
      <w:r w:rsidR="0064524F">
        <w:t>.</w:t>
      </w:r>
      <w:r>
        <w:t xml:space="preserve"> </w:t>
      </w:r>
      <w:r w:rsidR="00746E68">
        <w:t>Basta</w:t>
      </w:r>
      <w:r>
        <w:t xml:space="preserve"> ent</w:t>
      </w:r>
      <w:r w:rsidR="00746E68">
        <w:t xml:space="preserve">ão </w:t>
      </w:r>
      <w:r>
        <w:t xml:space="preserve">o desenvolvedor </w:t>
      </w:r>
      <w:r w:rsidR="009E7A6E">
        <w:t>decidir</w:t>
      </w:r>
      <w:r>
        <w:t xml:space="preserve"> qual método da API </w:t>
      </w:r>
      <w:r w:rsidR="009E7A6E">
        <w:t>precisa trabalhar</w:t>
      </w:r>
      <w:r>
        <w:t xml:space="preserve"> e a </w:t>
      </w:r>
      <w:r w:rsidRPr="003C33AB">
        <w:rPr>
          <w:i/>
        </w:rPr>
        <w:t>gem</w:t>
      </w:r>
      <w:r>
        <w:t xml:space="preserve"> (biblioteca)</w:t>
      </w:r>
      <w:r w:rsidR="00746E68">
        <w:t xml:space="preserve"> se encarrega internamente de fazer o necessário para conectar, enviar a </w:t>
      </w:r>
      <w:r w:rsidR="00746E68">
        <w:lastRenderedPageBreak/>
        <w:t xml:space="preserve">requisição, </w:t>
      </w:r>
      <w:r w:rsidR="00763C2C">
        <w:t>capturar o retorno</w:t>
      </w:r>
      <w:r w:rsidR="00746E68">
        <w:t xml:space="preserve"> e devolver</w:t>
      </w:r>
      <w:r w:rsidR="009E7A6E">
        <w:t xml:space="preserve"> essa resposta</w:t>
      </w:r>
      <w:r w:rsidR="00746E68">
        <w:t xml:space="preserve"> para o sistema que invocou o método.</w:t>
      </w:r>
      <w:r w:rsidR="003C4BCB">
        <w:t xml:space="preserve"> Esse caminho foi ilustrado na </w:t>
      </w:r>
      <w:r w:rsidR="002A0C30">
        <w:fldChar w:fldCharType="begin"/>
      </w:r>
      <w:r w:rsidR="00005F28">
        <w:instrText xml:space="preserve"> REF _Ref306663385 \h </w:instrText>
      </w:r>
      <w:r w:rsidR="002A0C30">
        <w:fldChar w:fldCharType="separate"/>
      </w:r>
      <w:r w:rsidR="00005F28">
        <w:t xml:space="preserve">Figura </w:t>
      </w:r>
      <w:r w:rsidR="00005F28">
        <w:rPr>
          <w:noProof/>
        </w:rPr>
        <w:t>3</w:t>
      </w:r>
      <w:r w:rsidR="00005F28">
        <w:t>.</w:t>
      </w:r>
      <w:r w:rsidR="00005F28">
        <w:rPr>
          <w:noProof/>
        </w:rPr>
        <w:t>2</w:t>
      </w:r>
      <w:r w:rsidR="002A0C30">
        <w:fldChar w:fldCharType="end"/>
      </w:r>
      <w:r w:rsidR="003C4BCB">
        <w:t>:</w:t>
      </w:r>
    </w:p>
    <w:p w:rsidR="003C4BCB" w:rsidRDefault="003C4BCB" w:rsidP="003C4BCB">
      <w:pPr>
        <w:keepNext/>
        <w:ind w:firstLine="0"/>
      </w:pPr>
      <w:r>
        <w:rPr>
          <w:noProof/>
        </w:rPr>
        <w:drawing>
          <wp:inline distT="0" distB="0" distL="0" distR="0">
            <wp:extent cx="5760720" cy="4320540"/>
            <wp:effectExtent l="19050" t="0" r="0" b="0"/>
            <wp:docPr id="14" name="Imagem 13" descr="API_Traf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Trafego.png"/>
                    <pic:cNvPicPr/>
                  </pic:nvPicPr>
                  <pic:blipFill>
                    <a:blip r:embed="rId17" cstate="print"/>
                    <a:stretch>
                      <a:fillRect/>
                    </a:stretch>
                  </pic:blipFill>
                  <pic:spPr>
                    <a:xfrm>
                      <a:off x="0" y="0"/>
                      <a:ext cx="5760720" cy="4320540"/>
                    </a:xfrm>
                    <a:prstGeom prst="rect">
                      <a:avLst/>
                    </a:prstGeom>
                  </pic:spPr>
                </pic:pic>
              </a:graphicData>
            </a:graphic>
          </wp:inline>
        </w:drawing>
      </w:r>
    </w:p>
    <w:p w:rsidR="003C4BCB" w:rsidRDefault="003C4BCB" w:rsidP="003C4BCB">
      <w:pPr>
        <w:pStyle w:val="Legenda"/>
      </w:pPr>
      <w:bookmarkStart w:id="239" w:name="_Ref306663385"/>
      <w:r>
        <w:t xml:space="preserve">Figura </w:t>
      </w:r>
      <w:fldSimple w:instr=" STYLEREF 1 \s ">
        <w:r>
          <w:rPr>
            <w:noProof/>
          </w:rPr>
          <w:t>3</w:t>
        </w:r>
      </w:fldSimple>
      <w:r>
        <w:t>.</w:t>
      </w:r>
      <w:r w:rsidR="002A0C30">
        <w:fldChar w:fldCharType="begin"/>
      </w:r>
      <w:r>
        <w:instrText xml:space="preserve"> SEQ Figura \* ARABIC \s 1 </w:instrText>
      </w:r>
      <w:r w:rsidR="002A0C30">
        <w:fldChar w:fldCharType="separate"/>
      </w:r>
      <w:r>
        <w:rPr>
          <w:noProof/>
        </w:rPr>
        <w:t>2</w:t>
      </w:r>
      <w:r w:rsidR="002A0C30">
        <w:fldChar w:fldCharType="end"/>
      </w:r>
      <w:bookmarkEnd w:id="239"/>
      <w:r>
        <w:t>. Sistema se comunicando com a API do Twitter</w:t>
      </w:r>
    </w:p>
    <w:p w:rsidR="003C4BCB" w:rsidRPr="003C4BCB" w:rsidRDefault="003C4BCB" w:rsidP="003C4BCB">
      <w:pPr>
        <w:ind w:firstLine="0"/>
      </w:pPr>
    </w:p>
    <w:p w:rsidR="00863EEF" w:rsidRDefault="009E7A6E" w:rsidP="00903D03">
      <w:r>
        <w:t xml:space="preserve">Dentro do projeto, na camada </w:t>
      </w:r>
      <w:r w:rsidRPr="009E7A6E">
        <w:rPr>
          <w:i/>
        </w:rPr>
        <w:t>Controller</w:t>
      </w:r>
      <w:r>
        <w:t xml:space="preserve"> (Controle), foi criado um</w:t>
      </w:r>
      <w:r w:rsidR="00F372F3">
        <w:t>a função</w:t>
      </w:r>
      <w:r>
        <w:t xml:space="preserve"> que</w:t>
      </w:r>
      <w:r w:rsidR="00F372F3">
        <w:t xml:space="preserve"> tem o objetivo de</w:t>
      </w:r>
      <w:r>
        <w:t xml:space="preserve"> retornar os </w:t>
      </w:r>
      <w:r w:rsidRPr="009E7A6E">
        <w:rPr>
          <w:i/>
        </w:rPr>
        <w:t>posts</w:t>
      </w:r>
      <w:r>
        <w:t xml:space="preserve"> feitos no Twitter de um determinado usuário. V</w:t>
      </w:r>
      <w:r w:rsidR="00F372F3">
        <w:t>indo da tela de lista de perfil</w:t>
      </w:r>
      <w:r>
        <w:t>, o código do perfil cadastrado no sistema é passado de parâmetro</w:t>
      </w:r>
      <w:r w:rsidR="00F372F3">
        <w:t xml:space="preserve"> para essa função, que então recupera no </w:t>
      </w:r>
      <w:r w:rsidR="00BE0CA5">
        <w:t xml:space="preserve">próprio </w:t>
      </w:r>
      <w:r w:rsidR="00F372F3">
        <w:t xml:space="preserve">cadastro o nome de usuário usado no </w:t>
      </w:r>
      <w:r w:rsidR="00F372F3" w:rsidRPr="00F372F3">
        <w:rPr>
          <w:i/>
        </w:rPr>
        <w:t>microblog</w:t>
      </w:r>
      <w:r w:rsidR="00F372F3">
        <w:t xml:space="preserve"> e finalmente faz a requisição para recuperar os </w:t>
      </w:r>
      <w:r w:rsidR="00F372F3" w:rsidRPr="00F372F3">
        <w:rPr>
          <w:i/>
        </w:rPr>
        <w:t>twitt</w:t>
      </w:r>
      <w:r w:rsidR="00F372F3">
        <w:rPr>
          <w:i/>
        </w:rPr>
        <w:t>s</w:t>
      </w:r>
      <w:r w:rsidR="00F372F3">
        <w:t xml:space="preserve"> (postagens) na base </w:t>
      </w:r>
      <w:r w:rsidR="00BE0CA5">
        <w:t xml:space="preserve">de dados </w:t>
      </w:r>
      <w:r w:rsidR="00F372F3">
        <w:t>do Twitter.</w:t>
      </w:r>
      <w:r w:rsidR="00BE0CA5">
        <w:t xml:space="preserve"> Esses dados são enviados </w:t>
      </w:r>
      <w:r w:rsidR="004C2558">
        <w:t>a</w:t>
      </w:r>
      <w:r w:rsidR="00BE0CA5">
        <w:t xml:space="preserve"> uma nova tela para serem exibidos junto ao perfil escolhido.</w:t>
      </w:r>
    </w:p>
    <w:p w:rsidR="00000000" w:rsidRDefault="00014D87">
      <w:pPr>
        <w:tabs>
          <w:tab w:val="left" w:pos="7950"/>
        </w:tabs>
        <w:rPr>
          <w:ins w:id="240" w:author="Edizon" w:date="2011-11-13T15:48:00Z"/>
        </w:rPr>
        <w:pPrChange w:id="241" w:author="Edizon" w:date="2011-11-13T15:48:00Z">
          <w:pPr/>
        </w:pPrChange>
      </w:pPr>
    </w:p>
    <w:p w:rsidR="00000000" w:rsidRDefault="006A1A80">
      <w:pPr>
        <w:tabs>
          <w:tab w:val="left" w:pos="7950"/>
        </w:tabs>
        <w:rPr>
          <w:ins w:id="242" w:author="Edizon" w:date="2011-11-13T15:49:00Z"/>
        </w:rPr>
        <w:pPrChange w:id="243" w:author="Edizon" w:date="2011-11-13T15:48:00Z">
          <w:pPr/>
        </w:pPrChange>
      </w:pPr>
      <w:ins w:id="244" w:author="Edizon" w:date="2011-11-13T15:48:00Z">
        <w:r>
          <w:t xml:space="preserve">Antes de mostrar o sistema, temos que listar agora o desenvolvimento propriamente dito. </w:t>
        </w:r>
      </w:ins>
      <w:ins w:id="245" w:author="Edizon" w:date="2011-11-13T15:49:00Z">
        <w:r>
          <w:t>Você já ilustrou tudo que foi utilizado, mas não mostrou ainda como juntou as coisas. Nesse capítulo precisamos mostrar a codificação propriamente dita.</w:t>
        </w:r>
      </w:ins>
    </w:p>
    <w:p w:rsidR="00000000" w:rsidRDefault="006A1A80">
      <w:pPr>
        <w:tabs>
          <w:tab w:val="left" w:pos="7950"/>
        </w:tabs>
        <w:rPr>
          <w:ins w:id="246" w:author="Edizon" w:date="2011-11-13T15:51:00Z"/>
        </w:rPr>
        <w:pPrChange w:id="247" w:author="Edizon" w:date="2011-11-13T15:48:00Z">
          <w:pPr/>
        </w:pPrChange>
      </w:pPr>
      <w:ins w:id="248" w:author="Edizon" w:date="2011-11-13T15:50:00Z">
        <w:r>
          <w:t>Use a figura que vc criou sobre Projeto X Web X Mobile.</w:t>
        </w:r>
      </w:ins>
    </w:p>
    <w:p w:rsidR="00000000" w:rsidRDefault="006A1A80">
      <w:pPr>
        <w:tabs>
          <w:tab w:val="left" w:pos="7950"/>
        </w:tabs>
        <w:rPr>
          <w:ins w:id="249" w:author="Edizon" w:date="2011-11-13T15:51:00Z"/>
          <w:lang w:val="en-US"/>
        </w:rPr>
        <w:pPrChange w:id="250" w:author="Edizon" w:date="2011-11-13T15:48:00Z">
          <w:pPr/>
        </w:pPrChange>
      </w:pPr>
      <w:ins w:id="251" w:author="Edizon" w:date="2011-11-13T15:51:00Z">
        <w:r>
          <w:lastRenderedPageBreak/>
          <w:t xml:space="preserve">Como resultado é colocar o caso de uso em prática. </w:t>
        </w:r>
        <w:r w:rsidR="002A0C30" w:rsidRPr="002A0C30">
          <w:rPr>
            <w:lang w:val="en-US"/>
            <w:rPrChange w:id="252" w:author="Edizon" w:date="2011-11-13T15:51:00Z">
              <w:rPr/>
            </w:rPrChange>
          </w:rPr>
          <w:t xml:space="preserve">Tire qtos print-screen forem </w:t>
        </w:r>
        <w:r>
          <w:rPr>
            <w:lang w:val="en-US"/>
          </w:rPr>
          <w:t xml:space="preserve">necessaries. </w:t>
        </w:r>
      </w:ins>
    </w:p>
    <w:p w:rsidR="00000000" w:rsidRDefault="002A0C30">
      <w:pPr>
        <w:tabs>
          <w:tab w:val="left" w:pos="7950"/>
        </w:tabs>
        <w:rPr>
          <w:lang w:val="en-US"/>
          <w:rPrChange w:id="253" w:author="Edizon" w:date="2011-11-13T15:51:00Z">
            <w:rPr/>
          </w:rPrChange>
        </w:rPr>
        <w:pPrChange w:id="254" w:author="Edizon" w:date="2011-11-13T15:48:00Z">
          <w:pPr/>
        </w:pPrChange>
      </w:pPr>
      <w:bookmarkStart w:id="255" w:name="_GoBack"/>
      <w:bookmarkEnd w:id="255"/>
      <w:ins w:id="256" w:author="Edizon" w:date="2011-11-13T15:48:00Z">
        <w:r w:rsidRPr="002A0C30">
          <w:rPr>
            <w:lang w:val="en-US"/>
            <w:rPrChange w:id="257" w:author="Edizon" w:date="2011-11-13T15:51:00Z">
              <w:rPr/>
            </w:rPrChange>
          </w:rPr>
          <w:tab/>
        </w:r>
      </w:ins>
    </w:p>
    <w:p w:rsidR="008D60C9" w:rsidRDefault="008D60C9" w:rsidP="006F3AA5">
      <w:pPr>
        <w:pStyle w:val="Ttulo3"/>
      </w:pPr>
      <w:bookmarkStart w:id="258" w:name="_Toc306948527"/>
      <w:r>
        <w:t>FORMATAÇÃO DA P</w:t>
      </w:r>
      <w:r w:rsidR="00AF167E">
        <w:t>Á</w:t>
      </w:r>
      <w:r>
        <w:t>GINA E TEXTO (</w:t>
      </w:r>
      <w:r w:rsidR="00EA2B91">
        <w:t xml:space="preserve">estilo </w:t>
      </w:r>
      <w:r>
        <w:t>Título 3)</w:t>
      </w:r>
      <w:bookmarkEnd w:id="258"/>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259"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259"/>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260" w:name="_Toc306948528"/>
      <w:r>
        <w:lastRenderedPageBreak/>
        <w:t>FIGURAS E TABELAS</w:t>
      </w:r>
      <w:r w:rsidR="00EA2B91">
        <w:t xml:space="preserve"> (estilo T</w:t>
      </w:r>
      <w:r w:rsidR="00E32753">
        <w:t>í</w:t>
      </w:r>
      <w:r w:rsidR="00EA2B91">
        <w:t>tulo 3)</w:t>
      </w:r>
      <w:bookmarkEnd w:id="260"/>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261" w:name="_Toc237612001"/>
      <w:bookmarkStart w:id="262" w:name="_Toc238012854"/>
      <w:r>
        <w:t>Tabela 3</w:t>
      </w:r>
      <w:r w:rsidRPr="005C61B9">
        <w:t>.1 – Botões da barra de ferramentas</w:t>
      </w:r>
      <w:bookmarkEnd w:id="261"/>
      <w:bookmarkEnd w:id="262"/>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 xml:space="preserve">Tabelas permeadas com o texto devem ser sediadas na altura em que são citadas. Nas tabelas utilizam-se linhas horizontais e verticais para separar o título das colunas no cabeçalho e fechá-las na parte inferior, evitando-se fios verticais para separar colunas e horizontais para </w:t>
      </w:r>
      <w:r>
        <w:lastRenderedPageBreak/>
        <w:t>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263" w:name="_Toc306948529"/>
      <w:r>
        <w:t>EQUAÇÕES E UNIDADES (</w:t>
      </w:r>
      <w:r w:rsidR="00EA2B91">
        <w:t xml:space="preserve">estilo </w:t>
      </w:r>
      <w:r>
        <w:t>T</w:t>
      </w:r>
      <w:r w:rsidR="00E32753">
        <w:t>í</w:t>
      </w:r>
      <w:r w:rsidR="00EA2B91">
        <w:t>tulo</w:t>
      </w:r>
      <w:r>
        <w:t xml:space="preserve"> 3)</w:t>
      </w:r>
      <w:bookmarkEnd w:id="263"/>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21" o:title=""/>
          </v:shape>
          <o:OLEObject Type="Embed" ProgID="Equation.3" ShapeID="_x0000_i1025" DrawAspect="Content" ObjectID="_1383114602" r:id="rId22">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3" o:title=""/>
          </v:shape>
          <o:OLEObject Type="Embed" ProgID="Equation.3" ShapeID="_x0000_i1026" DrawAspect="Content" ObjectID="_1383114603" r:id="rId24">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264" w:name="_Toc306948530"/>
      <w:r>
        <w:t>AS REFER</w:t>
      </w:r>
      <w:r w:rsidR="00AF167E">
        <w:t>Ê</w:t>
      </w:r>
      <w:r>
        <w:t>NCIAS (</w:t>
      </w:r>
      <w:r w:rsidR="00EA2B91">
        <w:t xml:space="preserve">estilo </w:t>
      </w:r>
      <w:r>
        <w:t>T</w:t>
      </w:r>
      <w:r w:rsidR="00E32753">
        <w:t>í</w:t>
      </w:r>
      <w:r>
        <w:t>tulo 3)</w:t>
      </w:r>
      <w:bookmarkEnd w:id="264"/>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 xml:space="preserve">ncias bibliográficas devem ser apresentadas em ordem alfabética e de acordo com a norma da ABNT - NBR 6023 (ABNT, 2002). As </w:t>
      </w:r>
      <w:r w:rsidRPr="00C17C88">
        <w:lastRenderedPageBreak/>
        <w:t>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265" w:name="_Toc306948531"/>
      <w:r>
        <w:lastRenderedPageBreak/>
        <w:t>RESULTADOS (</w:t>
      </w:r>
      <w:r w:rsidR="00EA2B91">
        <w:t xml:space="preserve">estilo </w:t>
      </w:r>
      <w:r>
        <w:t>T</w:t>
      </w:r>
      <w:r w:rsidR="00AF167E">
        <w:t>í</w:t>
      </w:r>
      <w:r>
        <w:t>tulo 1)</w:t>
      </w:r>
      <w:bookmarkStart w:id="266" w:name="_Toc144288083"/>
      <w:bookmarkStart w:id="267" w:name="_Toc144614336"/>
      <w:bookmarkStart w:id="268" w:name="_Toc144614584"/>
      <w:bookmarkStart w:id="269" w:name="_Toc144627063"/>
      <w:bookmarkStart w:id="270" w:name="_Toc144630242"/>
      <w:bookmarkStart w:id="271" w:name="_Toc144691039"/>
      <w:bookmarkStart w:id="272" w:name="_Toc144691510"/>
      <w:bookmarkStart w:id="273" w:name="_Toc144692261"/>
      <w:bookmarkEnd w:id="265"/>
    </w:p>
    <w:p w:rsidR="00BF6B71" w:rsidRDefault="00BF6B71" w:rsidP="007E6AEB">
      <w:pPr>
        <w:rPr>
          <w:ins w:id="274" w:author="edizon.junior" w:date="2011-11-17T19:18:00Z"/>
        </w:rPr>
      </w:pPr>
      <w:ins w:id="275" w:author="edizon.junior" w:date="2011-11-17T19:18:00Z">
        <w:r>
          <w:t>Mesmo com a ficha de avaliação, mostrar o sistema funcionando.</w:t>
        </w:r>
      </w:ins>
    </w:p>
    <w:p w:rsidR="00BF6B71" w:rsidRDefault="00BF6B71" w:rsidP="007E6AEB">
      <w:pPr>
        <w:rPr>
          <w:ins w:id="276" w:author="edizon.junior" w:date="2011-11-17T19:18:00Z"/>
        </w:rPr>
      </w:pPr>
      <w:ins w:id="277" w:author="edizon.junior" w:date="2011-11-17T19:18:00Z">
        <w:r>
          <w:t>Antes de usar a ficha, você deve explicar. Ver o 6.2 do meu Mestrado.</w:t>
        </w:r>
      </w:ins>
    </w:p>
    <w:p w:rsidR="00E30950" w:rsidRDefault="00E30950" w:rsidP="007E6AEB">
      <w:pPr>
        <w:rPr>
          <w:ins w:id="278" w:author="edizon.junior" w:date="2011-11-17T19:17:00Z"/>
        </w:rPr>
      </w:pPr>
      <w:r>
        <w:t>A fim de obter resultados e</w:t>
      </w:r>
      <w:r w:rsidR="00994231">
        <w:t xml:space="preserve"> avaliações reais sobre a ferramenta</w:t>
      </w:r>
      <w:r>
        <w:t xml:space="preserve">, </w:t>
      </w:r>
      <w:r w:rsidR="00994231">
        <w:t>foi selecionado</w:t>
      </w:r>
      <w:r>
        <w:t xml:space="preserve"> um grupo de pessoas </w:t>
      </w:r>
      <w:r w:rsidR="00994231">
        <w:t xml:space="preserve">que testaram o sistema móvel através de seus próprios dispositivos e então o avaliaram segundo os critérios de uma ficha de avaliação (Anexo 1). Esta avaliação abrange apenas o módulo </w:t>
      </w:r>
      <w:r w:rsidR="00994231" w:rsidRPr="00994231">
        <w:rPr>
          <w:i/>
        </w:rPr>
        <w:t>mobile</w:t>
      </w:r>
      <w:r w:rsidR="00994231">
        <w:t xml:space="preserve"> por sua relevância no projeto. Cada usuário selecionado participou de ao menos duas feiras ou eventos de tecnologia entre os</w:t>
      </w:r>
      <w:r w:rsidR="00E91B8E">
        <w:t xml:space="preserve"> anos de 2010 e </w:t>
      </w:r>
      <w:r w:rsidR="00994231">
        <w:t>2011.</w:t>
      </w:r>
      <w:r w:rsidR="00E91B8E">
        <w:t xml:space="preserve"> Foi explicado o contexto que era preciso imaginar para ser possível testar e avaliar efetivamente o aplicativo </w:t>
      </w:r>
      <w:r w:rsidR="00E91B8E" w:rsidRPr="00E91B8E">
        <w:rPr>
          <w:i/>
        </w:rPr>
        <w:t>web</w:t>
      </w:r>
      <w:r w:rsidR="007E4E0B">
        <w:t xml:space="preserve"> móvel</w:t>
      </w:r>
      <w:r w:rsidR="00E91B8E">
        <w:t>.</w:t>
      </w:r>
    </w:p>
    <w:p w:rsidR="00BF6B71" w:rsidRDefault="00BF6B71" w:rsidP="007E6AEB">
      <w:ins w:id="279" w:author="edizon.junior" w:date="2011-11-17T19:17:00Z">
        <w:r>
          <w:t>Como você fez esse cálculo?</w:t>
        </w:r>
      </w:ins>
    </w:p>
    <w:p w:rsidR="00152758" w:rsidRDefault="006F084F" w:rsidP="00152758">
      <w:r>
        <w:t>Analisando a</w:t>
      </w:r>
      <w:r w:rsidR="007E4E0B">
        <w:t xml:space="preserve"> média geral </w:t>
      </w:r>
      <w:ins w:id="280" w:author="edizon.junior" w:date="2011-11-17T19:15:00Z">
        <w:r w:rsidR="00BF6B71">
          <w:t>das dimens</w:t>
        </w:r>
      </w:ins>
      <w:ins w:id="281" w:author="edizon.junior" w:date="2011-11-17T19:16:00Z">
        <w:r w:rsidR="00BF6B71">
          <w:t xml:space="preserve">ões </w:t>
        </w:r>
      </w:ins>
      <w:del w:id="282" w:author="edizon.junior" w:date="2011-11-17T19:16:00Z">
        <w:r w:rsidR="007E4E0B" w:rsidDel="00BF6B71">
          <w:delText xml:space="preserve">dos critérios </w:delText>
        </w:r>
      </w:del>
      <w:ins w:id="283" w:author="Tato" w:date="2011-11-18T01:36:00Z">
        <w:r w:rsidR="00854726">
          <w:t xml:space="preserve"> OK</w:t>
        </w:r>
      </w:ins>
      <w:r>
        <w:t>avaliad</w:t>
      </w:r>
      <w:del w:id="284" w:author="edizon.junior" w:date="2011-11-17T19:16:00Z">
        <w:r w:rsidDel="00BF6B71">
          <w:delText>o</w:delText>
        </w:r>
      </w:del>
      <w:ins w:id="285" w:author="edizon.junior" w:date="2011-11-17T19:16:00Z">
        <w:r w:rsidR="00BF6B71">
          <w:t>a</w:t>
        </w:r>
      </w:ins>
      <w:r>
        <w:t>s</w:t>
      </w:r>
      <w:r w:rsidR="00BA180D">
        <w:t xml:space="preserve"> (Utilidade, </w:t>
      </w:r>
      <w:r w:rsidR="00014F95">
        <w:t>Usabilidade, Design e Resultado Geral</w:t>
      </w:r>
      <w:r w:rsidR="00BA180D">
        <w:t>)</w:t>
      </w:r>
      <w:r>
        <w:t>, a satisfação alcançada foi próximo à “Excelente”</w:t>
      </w:r>
      <w:r w:rsidR="000E3D75">
        <w:t>, m</w:t>
      </w:r>
      <w:r w:rsidR="00152758">
        <w:t>ostrando assim que o sistema foi efetivo</w:t>
      </w:r>
      <w:r w:rsidR="008E5D42">
        <w:t xml:space="preserve"> para resolver o problema</w:t>
      </w:r>
      <w:r w:rsidR="00152758">
        <w:t xml:space="preserve"> </w:t>
      </w:r>
      <w:r w:rsidR="008E5D42">
        <w:t>exposto n</w:t>
      </w:r>
      <w:r w:rsidR="00152758">
        <w:t>o estudo de caso.</w:t>
      </w:r>
    </w:p>
    <w:p w:rsidR="00216A56" w:rsidRDefault="00216A56" w:rsidP="007E6AEB"/>
    <w:p w:rsidR="00216A56" w:rsidRDefault="00216A56" w:rsidP="007E6AEB"/>
    <w:p w:rsidR="00CE7BB0" w:rsidRDefault="00CE7BB0" w:rsidP="007E6AEB"/>
    <w:p w:rsidR="00CE7BB0" w:rsidRDefault="00CE7BB0" w:rsidP="007E6AEB"/>
    <w:p w:rsidR="00601A1A" w:rsidRDefault="00601A1A" w:rsidP="007E6AEB"/>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266"/>
    <w:bookmarkEnd w:id="267"/>
    <w:bookmarkEnd w:id="268"/>
    <w:bookmarkEnd w:id="269"/>
    <w:bookmarkEnd w:id="270"/>
    <w:bookmarkEnd w:id="271"/>
    <w:bookmarkEnd w:id="272"/>
    <w:bookmarkEnd w:id="273"/>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286" w:name="_Toc144614347"/>
      <w:bookmarkStart w:id="287" w:name="_Toc144614594"/>
      <w:bookmarkStart w:id="288" w:name="_Toc144627073"/>
      <w:bookmarkStart w:id="289" w:name="_Toc144630252"/>
      <w:bookmarkStart w:id="290" w:name="_Toc144691052"/>
      <w:bookmarkStart w:id="291" w:name="_Toc144691520"/>
      <w:bookmarkStart w:id="292" w:name="_Toc144692271"/>
      <w:bookmarkStart w:id="293" w:name="_Toc144805843"/>
      <w:bookmarkStart w:id="294" w:name="_Toc144807464"/>
      <w:bookmarkStart w:id="295" w:name="_Toc144811475"/>
      <w:bookmarkStart w:id="296" w:name="_Toc144812020"/>
      <w:bookmarkStart w:id="297" w:name="_Toc144812363"/>
      <w:bookmarkStart w:id="298" w:name="_Toc149724332"/>
      <w:bookmarkStart w:id="299" w:name="_Toc150052731"/>
      <w:bookmarkStart w:id="300" w:name="_Toc150053222"/>
      <w:bookmarkStart w:id="301" w:name="_Toc150053989"/>
      <w:bookmarkStart w:id="302" w:name="_Toc150054445"/>
      <w:bookmarkStart w:id="303" w:name="_Toc150054648"/>
      <w:bookmarkStart w:id="304" w:name="_Toc150054863"/>
      <w:bookmarkStart w:id="305" w:name="_Toc156710937"/>
      <w:bookmarkStart w:id="306" w:name="_Toc156712246"/>
      <w:bookmarkStart w:id="307" w:name="_Toc167274013"/>
      <w:bookmarkStart w:id="308" w:name="_Toc167274180"/>
      <w:bookmarkStart w:id="309" w:name="_Toc167274308"/>
      <w:bookmarkStart w:id="310" w:name="_Toc198716027"/>
      <w:bookmarkStart w:id="311" w:name="_Toc198716144"/>
      <w:bookmarkStart w:id="312" w:name="_Toc221345537"/>
      <w:bookmarkStart w:id="313" w:name="_Toc222801067"/>
      <w:bookmarkStart w:id="314" w:name="_Toc232224856"/>
      <w:bookmarkStart w:id="315" w:name="_Toc232225035"/>
      <w:bookmarkStart w:id="316" w:name="_Toc306948532"/>
      <w:r w:rsidRPr="00113FF7">
        <w:lastRenderedPageBreak/>
        <w:t>CONCLUSÃO</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sidR="00EA2B91">
        <w:t xml:space="preserve"> (estilo Título 1)</w:t>
      </w:r>
      <w:bookmarkEnd w:id="316"/>
    </w:p>
    <w:p w:rsidR="00806B35" w:rsidRDefault="00BF6B71" w:rsidP="00A77233">
      <w:ins w:id="317" w:author="edizon.junior" w:date="2011-11-17T19:19:00Z">
        <w:r>
          <w:t xml:space="preserve">Mostra-se no trabalho que é possível melhorar a qualidade do conteúdo que atinge o público alvo. </w:t>
        </w:r>
      </w:ins>
      <w:ins w:id="318" w:author="edizon.junior" w:date="2011-11-17T19:20:00Z">
        <w:r>
          <w:t xml:space="preserve">A medição quantitativa feita pela ficha de avalição mostra claramente que o </w:t>
        </w:r>
      </w:ins>
      <w:del w:id="319" w:author="edizon.junior" w:date="2011-11-17T19:20:00Z">
        <w:r w:rsidR="00CE55E2" w:rsidDel="00BF6B71">
          <w:delText xml:space="preserve">O </w:delText>
        </w:r>
      </w:del>
      <w:r w:rsidR="00CE55E2">
        <w:t xml:space="preserve">objetivo proposto </w:t>
      </w:r>
      <w:ins w:id="320" w:author="edizon.junior" w:date="2011-11-17T19:20:00Z">
        <w:r>
          <w:t xml:space="preserve">é possível de ser </w:t>
        </w:r>
      </w:ins>
      <w:del w:id="321" w:author="edizon.junior" w:date="2011-11-17T19:20:00Z">
        <w:r w:rsidR="00CE55E2" w:rsidDel="00BF6B71">
          <w:delText xml:space="preserve">no presente trabalho foi </w:delText>
        </w:r>
      </w:del>
      <w:r w:rsidR="00CE55E2">
        <w:t>alcançado</w:t>
      </w:r>
      <w:del w:id="322" w:author="edizon.junior" w:date="2011-11-17T19:20:00Z">
        <w:r w:rsidR="00CE55E2" w:rsidDel="00BF6B71">
          <w:delText xml:space="preserve"> com sucesso</w:delText>
        </w:r>
      </w:del>
      <w:r w:rsidR="00CE55E2">
        <w:t xml:space="preserve">. </w:t>
      </w:r>
      <w:r w:rsidR="00BA180D">
        <w:t>O</w:t>
      </w:r>
      <w:r w:rsidR="00307EBA">
        <w:t xml:space="preserve"> estudo de caso foi válido para demonstrar uma das aplicações que o projeto suporta.</w:t>
      </w:r>
      <w:r w:rsidR="00BA180D">
        <w:t xml:space="preserve"> Com os resultados obtidos, é possível concluir que a estrutura desenvolvida é </w:t>
      </w:r>
      <w:ins w:id="323" w:author="edizon.junior" w:date="2011-11-17T19:21:00Z">
        <w:r>
          <w:t xml:space="preserve">flexível </w:t>
        </w:r>
      </w:ins>
      <w:del w:id="324" w:author="edizon.junior" w:date="2011-11-17T19:21:00Z">
        <w:r w:rsidR="00BA180D" w:rsidDel="00BF6B71">
          <w:delText xml:space="preserve">sólida </w:delText>
        </w:r>
      </w:del>
      <w:r w:rsidR="00BA180D">
        <w:t>o bastante para se</w:t>
      </w:r>
      <w:r w:rsidR="00A77233">
        <w:t xml:space="preserve"> trabalhar com outros temas, limitado apenas à criatividade de quem administrar</w:t>
      </w:r>
      <w:r w:rsidR="006C37B5">
        <w:t>á a ferramenta.</w:t>
      </w:r>
      <w:r w:rsidR="00806B35">
        <w:t xml:space="preserve"> </w:t>
      </w:r>
      <w:ins w:id="325" w:author="edizon.junior" w:date="2011-11-17T19:22:00Z">
        <w:r>
          <w:t xml:space="preserve">Uma sugestão de aplicação é o </w:t>
        </w:r>
      </w:ins>
      <w:del w:id="326" w:author="edizon.junior" w:date="2011-11-17T19:22:00Z">
        <w:r w:rsidR="00806B35" w:rsidDel="00BF6B71">
          <w:delText xml:space="preserve">As áreas exploradas podem ser </w:delText>
        </w:r>
      </w:del>
      <w:ins w:id="327" w:author="edizon.junior" w:date="2011-11-17T19:22:00Z">
        <w:r>
          <w:t xml:space="preserve"> </w:t>
        </w:r>
      </w:ins>
      <w:r w:rsidR="00806B35">
        <w:t>o meio acadêmico, por exemplo, aplica</w:t>
      </w:r>
      <w:r w:rsidR="00855AEE">
        <w:t>n</w:t>
      </w:r>
      <w:r w:rsidR="00806B35">
        <w:t xml:space="preserve">do numa faculdade com o intuito de aproximar instituição, professores e alunos. </w:t>
      </w:r>
      <w:r w:rsidR="00DA61EA">
        <w:t>Outra área pode</w:t>
      </w:r>
      <w:del w:id="328" w:author="edizon.junior" w:date="2011-11-17T19:22:00Z">
        <w:r w:rsidR="00DA61EA" w:rsidDel="00BF6B71">
          <w:delText>ria</w:delText>
        </w:r>
      </w:del>
      <w:r w:rsidR="00DA61EA">
        <w:t xml:space="preserve"> ser a</w:t>
      </w:r>
      <w:r w:rsidR="00806B35">
        <w:t xml:space="preserve"> jornalística, reunindo os principais veículos da categoria para se ter uma coletânea de not</w:t>
      </w:r>
      <w:r w:rsidR="00DA61EA">
        <w:t>ícias.</w:t>
      </w:r>
      <w:ins w:id="329" w:author="Tato" w:date="2011-11-18T01:40:00Z">
        <w:r w:rsidR="002A1BAE">
          <w:t>OK</w:t>
        </w:r>
      </w:ins>
    </w:p>
    <w:p w:rsidR="00BF6B71" w:rsidRDefault="00BF6B71" w:rsidP="00A77233">
      <w:pPr>
        <w:rPr>
          <w:ins w:id="330" w:author="edizon.junior" w:date="2011-11-17T19:23:00Z"/>
        </w:rPr>
      </w:pPr>
      <w:ins w:id="331" w:author="edizon.junior" w:date="2011-11-17T19:23:00Z">
        <w:r>
          <w:t xml:space="preserve">Como trabalhos futuros </w:t>
        </w:r>
      </w:ins>
      <w:ins w:id="332" w:author="edizon.junior" w:date="2011-11-17T19:24:00Z">
        <w:r>
          <w:t>pode ser fe</w:t>
        </w:r>
      </w:ins>
      <w:ins w:id="333" w:author="edizon.junior" w:date="2011-11-17T19:25:00Z">
        <w:r>
          <w:t>ito XYZ</w:t>
        </w:r>
      </w:ins>
      <w:ins w:id="334" w:author="edizon.junior" w:date="2011-11-17T19:23:00Z">
        <w:r>
          <w:t xml:space="preserve"> (..........), podendo a proposta se tornar um produto comercial.</w:t>
        </w:r>
      </w:ins>
      <w:ins w:id="335" w:author="Tato" w:date="2011-11-17T21:29:00Z">
        <w:r w:rsidR="00856A9C">
          <w:t xml:space="preserve"> OK</w:t>
        </w:r>
      </w:ins>
    </w:p>
    <w:p w:rsidR="00690ACF" w:rsidRDefault="00690ACF" w:rsidP="00A77233">
      <w:r>
        <w:t>O autor acredita no potencial da ferramenta</w:t>
      </w:r>
      <w:r w:rsidR="007C17A5">
        <w:t xml:space="preserve"> como um produto comercial</w:t>
      </w:r>
      <w:r w:rsidR="006C37B5">
        <w:t xml:space="preserve">. Mesmo se precisar de alterações para isso, sem dúvidas serão ajustes mínimos e específicos </w:t>
      </w:r>
      <w:r w:rsidR="00FB639D">
        <w:t>d</w:t>
      </w:r>
      <w:r w:rsidR="006C37B5">
        <w:t>o tema escolhido</w:t>
      </w:r>
      <w:r w:rsidR="007C17A5">
        <w:t>.</w:t>
      </w:r>
      <w:r w:rsidR="009E04C1">
        <w:t xml:space="preserve"> Também acredita </w:t>
      </w:r>
      <w:r w:rsidR="00A77233">
        <w:t>se tratar de</w:t>
      </w:r>
      <w:r w:rsidR="009E04C1">
        <w:t xml:space="preserve"> uma idéia única que se bem explorada, poderá render bons resultados.</w:t>
      </w:r>
      <w:ins w:id="336" w:author="edizon.junior" w:date="2011-11-17T19:24:00Z">
        <w:r w:rsidR="00BF6B71">
          <w:t>(MORRE)</w:t>
        </w:r>
      </w:ins>
      <w:ins w:id="337" w:author="Tato" w:date="2011-11-17T21:29:00Z">
        <w:r w:rsidR="00182EAA">
          <w:t xml:space="preserve"> OK</w:t>
        </w:r>
      </w:ins>
    </w:p>
    <w:p w:rsidR="00D2538E" w:rsidRDefault="00D2538E" w:rsidP="007E6AEB"/>
    <w:p w:rsidR="00550A07" w:rsidRPr="00113FF7" w:rsidRDefault="00550A07" w:rsidP="00DA61EA">
      <w:pPr>
        <w:ind w:firstLine="0"/>
      </w:pPr>
    </w:p>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5"/>
          <w:pgSz w:w="11907" w:h="16840" w:code="9"/>
          <w:pgMar w:top="1701" w:right="1134" w:bottom="1134" w:left="1701" w:header="709" w:footer="1418" w:gutter="0"/>
          <w:pgNumType w:start="3"/>
          <w:cols w:space="708"/>
          <w:docGrid w:linePitch="360"/>
        </w:sectPr>
      </w:pPr>
      <w:bookmarkStart w:id="338" w:name="_REFERÊNCIAS_BIBLIOGRÁFICAS"/>
      <w:bookmarkStart w:id="339" w:name="_Toc143669284"/>
      <w:bookmarkStart w:id="340" w:name="_Toc144003460"/>
      <w:bookmarkStart w:id="341" w:name="_Toc144004110"/>
      <w:bookmarkStart w:id="342" w:name="_Toc144004164"/>
      <w:bookmarkStart w:id="343" w:name="_Toc144004613"/>
      <w:bookmarkStart w:id="344" w:name="_Toc144288100"/>
      <w:bookmarkStart w:id="345" w:name="_Toc144288597"/>
      <w:bookmarkStart w:id="346" w:name="_Toc144609689"/>
      <w:bookmarkStart w:id="347" w:name="_Toc144614348"/>
      <w:bookmarkStart w:id="348" w:name="_Toc144614595"/>
      <w:bookmarkStart w:id="349" w:name="_Toc144627074"/>
      <w:bookmarkStart w:id="350" w:name="_Toc144630253"/>
      <w:bookmarkStart w:id="351" w:name="_Toc144691053"/>
      <w:bookmarkStart w:id="352" w:name="_Toc144691521"/>
      <w:bookmarkStart w:id="353" w:name="_Toc144692272"/>
      <w:bookmarkStart w:id="354" w:name="_Toc144805844"/>
      <w:bookmarkStart w:id="355" w:name="_Toc149724145"/>
      <w:bookmarkStart w:id="356" w:name="_Toc149724333"/>
      <w:bookmarkStart w:id="357" w:name="_Toc150052732"/>
      <w:bookmarkStart w:id="358" w:name="_Toc150053223"/>
      <w:bookmarkStart w:id="359" w:name="_Toc150053990"/>
      <w:bookmarkStart w:id="360" w:name="_Toc150054446"/>
      <w:bookmarkStart w:id="361" w:name="_Toc150054649"/>
      <w:bookmarkStart w:id="362" w:name="_Toc150054864"/>
      <w:bookmarkStart w:id="363" w:name="_Toc151433549"/>
      <w:bookmarkStart w:id="364" w:name="_Toc151434320"/>
      <w:bookmarkEnd w:id="338"/>
    </w:p>
    <w:p w:rsidR="003354B5" w:rsidRPr="00113FF7" w:rsidRDefault="00B26EA1" w:rsidP="0043393D">
      <w:pPr>
        <w:pStyle w:val="REFERNCIA"/>
      </w:pPr>
      <w:bookmarkStart w:id="365" w:name="_Toc152395091"/>
      <w:bookmarkStart w:id="366" w:name="_Toc156710938"/>
      <w:bookmarkStart w:id="367" w:name="_Toc156712247"/>
      <w:bookmarkStart w:id="368" w:name="_Toc167274014"/>
      <w:bookmarkStart w:id="369" w:name="_Toc167274181"/>
      <w:bookmarkStart w:id="370" w:name="_Toc167274309"/>
      <w:bookmarkStart w:id="371" w:name="_Toc198716028"/>
      <w:bookmarkStart w:id="372" w:name="_Toc198716145"/>
      <w:bookmarkStart w:id="373" w:name="_Toc222801068"/>
      <w:bookmarkStart w:id="374" w:name="_Toc232224857"/>
      <w:bookmarkStart w:id="375" w:name="_Toc232225036"/>
      <w:bookmarkStart w:id="376" w:name="_Toc306948533"/>
      <w:r w:rsidRPr="00113FF7">
        <w:lastRenderedPageBreak/>
        <w:t>R</w:t>
      </w:r>
      <w:r w:rsidR="005D0E47" w:rsidRPr="00113FF7">
        <w:t>EFERÊNCIAS</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r w:rsidR="00EA2B91">
        <w:t xml:space="preserve"> (estilo REFER</w:t>
      </w:r>
      <w:r w:rsidR="00AD5D5F">
        <w:t>Ê</w:t>
      </w:r>
      <w:r w:rsidR="00EA2B91">
        <w:t>NCIA)</w:t>
      </w:r>
      <w:bookmarkEnd w:id="376"/>
    </w:p>
    <w:p w:rsidR="00C17C88" w:rsidRPr="00354B69" w:rsidRDefault="00C17C88" w:rsidP="00C17C88">
      <w:pPr>
        <w:pStyle w:val="RefBib"/>
      </w:pPr>
      <w:bookmarkStart w:id="377" w:name="_Toc144630254"/>
      <w:bookmarkStart w:id="378" w:name="_Toc144691054"/>
      <w:bookmarkStart w:id="379" w:name="_Toc144691522"/>
      <w:bookmarkStart w:id="380" w:name="_Toc144692273"/>
      <w:bookmarkStart w:id="381" w:name="_Toc144805848"/>
      <w:bookmarkStart w:id="382" w:name="_Toc149724148"/>
      <w:bookmarkStart w:id="383" w:name="_Toc149724336"/>
      <w:bookmarkStart w:id="384" w:name="_Toc150052735"/>
      <w:bookmarkStart w:id="385" w:name="_Toc150053226"/>
      <w:bookmarkStart w:id="386" w:name="_Toc150053993"/>
      <w:bookmarkStart w:id="387" w:name="_Toc150054449"/>
      <w:bookmarkStart w:id="388" w:name="_Toc150054652"/>
      <w:bookmarkStart w:id="389" w:name="_Toc150054866"/>
      <w:bookmarkStart w:id="390" w:name="_Toc151433551"/>
      <w:bookmarkStart w:id="391" w:name="_Toc151434322"/>
      <w:bookmarkStart w:id="392" w:name="_Toc143669286"/>
      <w:bookmarkStart w:id="393" w:name="_Toc144003462"/>
      <w:bookmarkStart w:id="394" w:name="_Toc144004112"/>
      <w:bookmarkStart w:id="395" w:name="_Toc144004166"/>
      <w:bookmarkStart w:id="396" w:name="_Toc144004615"/>
      <w:bookmarkStart w:id="397" w:name="_Toc144288102"/>
      <w:bookmarkStart w:id="398" w:name="_Toc144288599"/>
      <w:bookmarkStart w:id="399" w:name="_Toc144544687"/>
      <w:bookmarkStart w:id="400" w:name="_Toc144545423"/>
      <w:bookmarkStart w:id="401" w:name="_Toc144609690"/>
      <w:bookmarkStart w:id="402" w:name="_Toc144614349"/>
      <w:bookmarkStart w:id="40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2A0C30"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2A0C30"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404" w:name="_Toc306948534"/>
      <w:r>
        <w:lastRenderedPageBreak/>
        <w:t>GLOSSÁRIO</w:t>
      </w:r>
      <w:r w:rsidR="00EA2B91">
        <w:t xml:space="preserve"> (est</w:t>
      </w:r>
      <w:r w:rsidR="00E32753">
        <w:t>i</w:t>
      </w:r>
      <w:r w:rsidR="00EA2B91">
        <w:t>lo GLOSS</w:t>
      </w:r>
      <w:r w:rsidR="00E32753">
        <w:t>A</w:t>
      </w:r>
      <w:r w:rsidR="00EA2B91">
        <w:t>RIO)</w:t>
      </w:r>
      <w:bookmarkEnd w:id="40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405" w:name="_Toc156710940"/>
      <w:bookmarkStart w:id="406" w:name="_Toc156712249"/>
      <w:bookmarkStart w:id="407" w:name="_Toc167274016"/>
      <w:bookmarkStart w:id="408" w:name="_Toc167274183"/>
      <w:bookmarkStart w:id="409" w:name="_Toc167274311"/>
      <w:bookmarkStart w:id="410" w:name="_Toc198716030"/>
      <w:bookmarkStart w:id="411" w:name="_Toc198716146"/>
      <w:bookmarkStart w:id="412" w:name="_Toc221345538"/>
      <w:bookmarkStart w:id="413" w:name="_Toc222801070"/>
      <w:bookmarkStart w:id="414" w:name="_Toc232224859"/>
      <w:bookmarkStart w:id="415" w:name="_Toc232225038"/>
      <w:bookmarkStart w:id="416" w:name="_Toc306948535"/>
      <w:r w:rsidRPr="00113FF7">
        <w:lastRenderedPageBreak/>
        <w:t>APÊNDICE</w:t>
      </w:r>
      <w:bookmarkStart w:id="417" w:name="_Toc144805849"/>
      <w:bookmarkStart w:id="418" w:name="_Toc149724149"/>
      <w:bookmarkStart w:id="419" w:name="_Toc149724337"/>
      <w:bookmarkStart w:id="420" w:name="_Toc150052736"/>
      <w:bookmarkStart w:id="421" w:name="_Toc150053227"/>
      <w:bookmarkStart w:id="422" w:name="_Toc150053994"/>
      <w:bookmarkStart w:id="423" w:name="_Toc150054450"/>
      <w:bookmarkStart w:id="424" w:name="_Toc150054653"/>
      <w:bookmarkStart w:id="425" w:name="_Toc150054867"/>
      <w:bookmarkStart w:id="426" w:name="_Toc151433552"/>
      <w:bookmarkStart w:id="427" w:name="_Toc151434323"/>
      <w:bookmarkStart w:id="428" w:name="_Toc156011591"/>
      <w:bookmarkStart w:id="429" w:name="_Toc156278440"/>
      <w:bookmarkStart w:id="430" w:name="_Toc156710941"/>
      <w:bookmarkStart w:id="431" w:name="_Toc156712250"/>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405"/>
      <w:bookmarkEnd w:id="406"/>
      <w:r w:rsidR="0043393D">
        <w:t xml:space="preserve"> </w:t>
      </w:r>
      <w:r w:rsidR="004060D9" w:rsidRPr="00113FF7">
        <w:t>A</w:t>
      </w:r>
      <w:bookmarkEnd w:id="407"/>
      <w:bookmarkEnd w:id="408"/>
      <w:bookmarkEnd w:id="409"/>
      <w:bookmarkEnd w:id="410"/>
      <w:bookmarkEnd w:id="411"/>
      <w:bookmarkEnd w:id="412"/>
      <w:bookmarkEnd w:id="413"/>
      <w:bookmarkEnd w:id="414"/>
      <w:bookmarkEnd w:id="415"/>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00EA2B91">
        <w:t xml:space="preserve"> (estilo AP</w:t>
      </w:r>
      <w:r w:rsidR="00AD5D5F">
        <w:t>Ê</w:t>
      </w:r>
      <w:r w:rsidR="00EA2B91">
        <w:t>NDICE)</w:t>
      </w:r>
      <w:bookmarkEnd w:id="416"/>
    </w:p>
    <w:p w:rsidR="002874E0" w:rsidRPr="00113FF7" w:rsidRDefault="002874E0" w:rsidP="007E6AEB">
      <w:bookmarkStart w:id="432" w:name="_Toc144805850"/>
      <w:r w:rsidRPr="00113FF7">
        <w:t>Elemento opcional. O(s) a</w:t>
      </w:r>
      <w:r w:rsidR="00BD4511" w:rsidRPr="00113FF7">
        <w:t>pêndice</w:t>
      </w:r>
      <w:r w:rsidRPr="00113FF7">
        <w:t>(s) são identificados por letras maiúsculas consecutivas e pelos respectivos títulos</w:t>
      </w:r>
      <w:bookmarkEnd w:id="43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43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433"/>
    </w:p>
    <w:p w:rsidR="00F21089" w:rsidRPr="00113FF7" w:rsidRDefault="00171609" w:rsidP="0034334F">
      <w:pPr>
        <w:pStyle w:val="FIGURA"/>
      </w:pPr>
      <w:bookmarkStart w:id="434" w:name="_Toc151436951"/>
      <w:bookmarkStart w:id="435" w:name="_Toc144691057"/>
      <w:bookmarkStart w:id="436" w:name="_Toc167274184"/>
      <w:bookmarkStart w:id="437" w:name="_Toc227052345"/>
      <w:bookmarkStart w:id="43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434"/>
      <w:bookmarkEnd w:id="435"/>
      <w:bookmarkEnd w:id="436"/>
      <w:bookmarkEnd w:id="437"/>
      <w:r w:rsidR="00CB5879" w:rsidRPr="00113FF7">
        <w:t>.</w:t>
      </w:r>
      <w:bookmarkEnd w:id="438"/>
    </w:p>
    <w:p w:rsidR="00843157" w:rsidRDefault="00B67738" w:rsidP="00B67738">
      <w:pPr>
        <w:pStyle w:val="fontedefigura"/>
      </w:pPr>
      <w:bookmarkStart w:id="439"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43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7"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440" w:name="_Toc151436954"/>
      <w:bookmarkStart w:id="441" w:name="_Toc167274187"/>
      <w:bookmarkStart w:id="442" w:name="_Toc227052354"/>
    </w:p>
    <w:p w:rsidR="00BE6756" w:rsidRDefault="00BE6756" w:rsidP="00F75DD6">
      <w:pPr>
        <w:pStyle w:val="FIGURA"/>
        <w:rPr>
          <w:rFonts w:cs="Times New Roman"/>
        </w:rPr>
      </w:pPr>
      <w:bookmarkStart w:id="44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440"/>
      <w:bookmarkEnd w:id="441"/>
      <w:bookmarkEnd w:id="442"/>
      <w:bookmarkEnd w:id="44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8"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444" w:name="_Toc151436952"/>
      <w:bookmarkStart w:id="445" w:name="_Toc167274185"/>
      <w:bookmarkStart w:id="446" w:name="_Toc227052346"/>
      <w:bookmarkStart w:id="447" w:name="_Toc238012849"/>
      <w:bookmarkStart w:id="44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444"/>
      <w:bookmarkEnd w:id="445"/>
      <w:bookmarkEnd w:id="446"/>
      <w:r w:rsidR="00FF5E8E">
        <w:rPr>
          <w:rFonts w:cs="Times New Roman"/>
        </w:rPr>
        <w:t>.</w:t>
      </w:r>
      <w:bookmarkEnd w:id="447"/>
      <w:r w:rsidR="00FF5E8E">
        <w:rPr>
          <w:rFonts w:cs="Times New Roman"/>
        </w:rPr>
        <w:t xml:space="preserve"> </w:t>
      </w:r>
      <w:bookmarkEnd w:id="448"/>
    </w:p>
    <w:p w:rsidR="00B9425C" w:rsidRDefault="00B67738" w:rsidP="00B67738">
      <w:pPr>
        <w:pStyle w:val="fontedefigura"/>
      </w:pPr>
      <w:bookmarkStart w:id="449" w:name="_Toc144691059"/>
      <w:r w:rsidRPr="00113FF7">
        <w:t>Fonte: Adaptada de Mauri (2003, p. 17</w:t>
      </w:r>
      <w:bookmarkEnd w:id="44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450" w:name="_Toc144609691"/>
      <w:bookmarkStart w:id="451" w:name="_Toc144614351"/>
      <w:bookmarkStart w:id="452" w:name="_Toc144614598"/>
      <w:bookmarkStart w:id="453" w:name="_Toc144630262"/>
      <w:bookmarkStart w:id="454" w:name="_Toc144691065"/>
      <w:bookmarkStart w:id="455" w:name="_Toc144691529"/>
      <w:bookmarkStart w:id="456" w:name="_Toc144692280"/>
      <w:bookmarkStart w:id="457" w:name="_Toc144805854"/>
      <w:bookmarkStart w:id="458" w:name="_Toc149724155"/>
      <w:bookmarkStart w:id="459" w:name="_Toc149724343"/>
      <w:bookmarkStart w:id="460" w:name="_Toc150052742"/>
      <w:bookmarkStart w:id="461" w:name="_Toc150053230"/>
      <w:bookmarkStart w:id="462" w:name="_Toc150054000"/>
      <w:bookmarkStart w:id="463" w:name="_Toc150054453"/>
      <w:bookmarkStart w:id="464" w:name="_Toc150054659"/>
      <w:bookmarkStart w:id="465" w:name="_Toc150054873"/>
      <w:bookmarkStart w:id="466" w:name="_Toc151433565"/>
      <w:bookmarkStart w:id="467" w:name="_Toc151434334"/>
      <w:bookmarkStart w:id="468" w:name="_Toc156710950"/>
      <w:bookmarkStart w:id="469" w:name="_Toc156712259"/>
      <w:bookmarkStart w:id="470" w:name="_Toc167274023"/>
      <w:bookmarkStart w:id="471" w:name="_Toc167274193"/>
      <w:bookmarkStart w:id="472" w:name="_Toc167274318"/>
      <w:bookmarkStart w:id="473" w:name="_Toc198716037"/>
      <w:bookmarkStart w:id="474" w:name="_Toc198716153"/>
      <w:bookmarkStart w:id="475" w:name="_Toc221345545"/>
      <w:bookmarkStart w:id="476" w:name="_Toc222801077"/>
      <w:bookmarkStart w:id="477" w:name="_Toc232224868"/>
      <w:bookmarkStart w:id="478" w:name="_Toc232225047"/>
      <w:bookmarkStart w:id="479" w:name="_Toc306948536"/>
      <w:bookmarkEnd w:id="392"/>
      <w:bookmarkEnd w:id="393"/>
      <w:bookmarkEnd w:id="394"/>
      <w:bookmarkEnd w:id="395"/>
      <w:bookmarkEnd w:id="396"/>
      <w:bookmarkEnd w:id="397"/>
      <w:bookmarkEnd w:id="398"/>
      <w:bookmarkEnd w:id="399"/>
      <w:bookmarkEnd w:id="400"/>
      <w:bookmarkEnd w:id="401"/>
      <w:bookmarkEnd w:id="402"/>
      <w:bookmarkEnd w:id="40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480" w:name="_Toc144609692"/>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00586597" w:rsidRPr="00113FF7">
        <w:rPr>
          <w:rFonts w:cs="Times New Roman"/>
        </w:rPr>
        <w:t xml:space="preserve"> </w:t>
      </w:r>
      <w:bookmarkStart w:id="481" w:name="_Toc144805855"/>
      <w:bookmarkStart w:id="482" w:name="_Toc149724156"/>
      <w:bookmarkStart w:id="483" w:name="_Toc149724344"/>
      <w:bookmarkStart w:id="484" w:name="_Toc150052743"/>
      <w:bookmarkStart w:id="485" w:name="_Toc150053231"/>
      <w:bookmarkStart w:id="486" w:name="_Toc150054001"/>
      <w:bookmarkStart w:id="487" w:name="_Toc150054454"/>
      <w:bookmarkStart w:id="488" w:name="_Toc150054660"/>
      <w:bookmarkStart w:id="489" w:name="_Toc150054874"/>
      <w:bookmarkStart w:id="490" w:name="_Toc151433566"/>
      <w:bookmarkStart w:id="491" w:name="_Toc151434335"/>
      <w:bookmarkStart w:id="492" w:name="_Toc156278450"/>
      <w:bookmarkStart w:id="493" w:name="_Toc156710951"/>
      <w:bookmarkStart w:id="494" w:name="_Toc156712260"/>
      <w:bookmarkEnd w:id="480"/>
      <w:r w:rsidR="00586597" w:rsidRPr="00113FF7">
        <w:rPr>
          <w:rFonts w:cs="Times New Roman"/>
        </w:rPr>
        <w:t xml:space="preserve">- </w:t>
      </w:r>
      <w:r w:rsidR="00C04C6A" w:rsidRPr="00113FF7">
        <w:rPr>
          <w:rFonts w:cs="Times New Roman"/>
        </w:rPr>
        <w:t>ABREVIATURA DOS MESES</w:t>
      </w:r>
      <w:bookmarkEnd w:id="470"/>
      <w:bookmarkEnd w:id="471"/>
      <w:bookmarkEnd w:id="472"/>
      <w:bookmarkEnd w:id="473"/>
      <w:bookmarkEnd w:id="474"/>
      <w:bookmarkEnd w:id="475"/>
      <w:bookmarkEnd w:id="476"/>
      <w:bookmarkEnd w:id="477"/>
      <w:bookmarkEnd w:id="478"/>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r w:rsidR="00EA2B91">
        <w:rPr>
          <w:rFonts w:cs="Times New Roman"/>
        </w:rPr>
        <w:t xml:space="preserve"> (estilo ANEXO)</w:t>
      </w:r>
      <w:bookmarkEnd w:id="47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495" w:name="_Toc238012855"/>
      <w:r>
        <w:t>Tabela 1- Abreviaturas</w:t>
      </w:r>
      <w:bookmarkEnd w:id="49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496" w:name="_Toc149724159"/>
      <w:bookmarkStart w:id="497" w:name="_Toc149724347"/>
      <w:bookmarkStart w:id="498" w:name="_Toc150052746"/>
      <w:bookmarkStart w:id="499" w:name="_Toc150053232"/>
      <w:bookmarkStart w:id="500" w:name="_Toc150054004"/>
      <w:bookmarkStart w:id="501" w:name="_Toc150054455"/>
      <w:bookmarkStart w:id="502" w:name="_Toc150054663"/>
      <w:bookmarkStart w:id="503" w:name="_Toc150054877"/>
      <w:bookmarkStart w:id="504" w:name="_Toc151433569"/>
      <w:bookmarkStart w:id="505" w:name="_Toc151434338"/>
      <w:bookmarkStart w:id="506" w:name="_Toc144805856"/>
      <w:bookmarkEnd w:id="496"/>
      <w:bookmarkEnd w:id="497"/>
      <w:bookmarkEnd w:id="498"/>
      <w:bookmarkEnd w:id="499"/>
      <w:bookmarkEnd w:id="500"/>
      <w:bookmarkEnd w:id="501"/>
      <w:bookmarkEnd w:id="502"/>
      <w:bookmarkEnd w:id="503"/>
      <w:bookmarkEnd w:id="504"/>
      <w:bookmarkEnd w:id="505"/>
      <w:bookmarkEnd w:id="506"/>
    </w:p>
    <w:sectPr w:rsidR="00A00DE9" w:rsidRPr="00113FF7" w:rsidSect="00F21089">
      <w:headerReference w:type="even" r:id="rId29"/>
      <w:footerReference w:type="default" r:id="rId30"/>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D87" w:rsidRDefault="00014D87">
      <w:r>
        <w:separator/>
      </w:r>
    </w:p>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endnote>
  <w:endnote w:type="continuationSeparator" w:id="1">
    <w:p w:rsidR="00014D87" w:rsidRDefault="00014D87">
      <w:r>
        <w:continuationSeparator/>
      </w:r>
    </w:p>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2A0C30" w:rsidP="00534451">
    <w:pPr>
      <w:pStyle w:val="Rodap"/>
      <w:framePr w:wrap="around" w:vAnchor="text" w:hAnchor="margin" w:xAlign="center" w:y="1"/>
      <w:rPr>
        <w:rStyle w:val="Nmerodepgina"/>
      </w:rPr>
    </w:pPr>
    <w:r>
      <w:rPr>
        <w:rStyle w:val="Nmerodepgina"/>
      </w:rPr>
      <w:fldChar w:fldCharType="begin"/>
    </w:r>
    <w:r w:rsidR="000B4420">
      <w:rPr>
        <w:rStyle w:val="Nmerodepgina"/>
      </w:rPr>
      <w:instrText xml:space="preserve">PAGE  </w:instrText>
    </w:r>
    <w:r>
      <w:rPr>
        <w:rStyle w:val="Nmerodepgina"/>
      </w:rPr>
      <w:fldChar w:fldCharType="end"/>
    </w:r>
  </w:p>
  <w:p w:rsidR="000B4420" w:rsidRDefault="000B442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0B4420" w:rsidP="002139FD">
    <w:pPr>
      <w:pStyle w:val="Rodap"/>
      <w:framePr w:wrap="around" w:vAnchor="text" w:hAnchor="page" w:x="5881" w:y="55"/>
      <w:jc w:val="center"/>
      <w:rPr>
        <w:rStyle w:val="Nmerodepgina"/>
      </w:rPr>
    </w:pPr>
  </w:p>
  <w:p w:rsidR="000B4420" w:rsidRPr="00A11DEE" w:rsidRDefault="000B4420"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Pr="00D412F2" w:rsidRDefault="002A0C30" w:rsidP="00067A0D">
    <w:pPr>
      <w:pStyle w:val="Rodap"/>
      <w:jc w:val="center"/>
    </w:pPr>
    <w:r w:rsidRPr="00D412F2">
      <w:rPr>
        <w:rStyle w:val="Nmerodepgina"/>
      </w:rPr>
      <w:fldChar w:fldCharType="begin"/>
    </w:r>
    <w:r w:rsidR="000B4420" w:rsidRPr="00D412F2">
      <w:rPr>
        <w:rStyle w:val="Nmerodepgina"/>
      </w:rPr>
      <w:instrText xml:space="preserve"> PAGE </w:instrText>
    </w:r>
    <w:r w:rsidRPr="00D412F2">
      <w:rPr>
        <w:rStyle w:val="Nmerodepgina"/>
      </w:rPr>
      <w:fldChar w:fldCharType="separate"/>
    </w:r>
    <w:r w:rsidR="007A479A">
      <w:rPr>
        <w:rStyle w:val="Nmerodepgina"/>
        <w:noProof/>
      </w:rPr>
      <w:t>12</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2A0C30" w:rsidP="00534451">
    <w:pPr>
      <w:pStyle w:val="Rodap"/>
      <w:framePr w:wrap="around" w:vAnchor="text" w:hAnchor="margin" w:xAlign="center" w:y="1"/>
      <w:rPr>
        <w:rStyle w:val="Nmerodepgina"/>
      </w:rPr>
    </w:pPr>
    <w:r>
      <w:rPr>
        <w:rStyle w:val="Nmerodepgina"/>
      </w:rPr>
      <w:fldChar w:fldCharType="begin"/>
    </w:r>
    <w:r w:rsidR="000B4420">
      <w:rPr>
        <w:rStyle w:val="Nmerodepgina"/>
      </w:rPr>
      <w:instrText xml:space="preserve">PAGE  </w:instrText>
    </w:r>
    <w:r>
      <w:rPr>
        <w:rStyle w:val="Nmerodepgina"/>
      </w:rPr>
      <w:fldChar w:fldCharType="separate"/>
    </w:r>
    <w:r w:rsidR="00313B36">
      <w:rPr>
        <w:rStyle w:val="Nmerodepgina"/>
        <w:noProof/>
      </w:rPr>
      <w:t>45</w:t>
    </w:r>
    <w:r>
      <w:rPr>
        <w:rStyle w:val="Nmerodepgina"/>
      </w:rPr>
      <w:fldChar w:fldCharType="end"/>
    </w:r>
  </w:p>
  <w:p w:rsidR="000B4420" w:rsidRPr="00743538" w:rsidRDefault="000B4420"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D87" w:rsidRDefault="00014D87">
      <w:r>
        <w:separator/>
      </w:r>
    </w:p>
    <w:p w:rsidR="00014D87" w:rsidRDefault="00014D87"/>
  </w:footnote>
  <w:footnote w:type="continuationSeparator" w:id="1">
    <w:p w:rsidR="00014D87" w:rsidRDefault="00014D87">
      <w:r>
        <w:continuationSeparator/>
      </w:r>
    </w:p>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p w:rsidR="00014D87" w:rsidRDefault="00014D87"/>
  </w:footnote>
  <w:footnote w:type="continuationNotice" w:id="2">
    <w:p w:rsidR="00014D87" w:rsidRDefault="00014D87"/>
    <w:p w:rsidR="00014D87" w:rsidRDefault="00014D87"/>
    <w:p w:rsidR="00014D87" w:rsidRDefault="00014D87"/>
    <w:p w:rsidR="00014D87" w:rsidRDefault="00014D87"/>
    <w:p w:rsidR="00014D87" w:rsidRDefault="00014D87"/>
    <w:p w:rsidR="00014D87" w:rsidRDefault="00014D87"/>
  </w:footnote>
  <w:footnote w:id="3">
    <w:p w:rsidR="000B4420" w:rsidRDefault="000B4420">
      <w:pPr>
        <w:pStyle w:val="Textodenotaderodap"/>
      </w:pPr>
      <w:ins w:id="237" w:author="Edizon" w:date="2011-11-13T15:47:00Z">
        <w:r>
          <w:rPr>
            <w:rStyle w:val="Refdenotaderodap"/>
          </w:rPr>
          <w:footnoteRef/>
        </w:r>
        <w:r>
          <w:t xml:space="preserve"> A API do Twiter pode ser obtida em... a Documentação está publicada em .... Utilzou-se para esse trabalho a versão XX que era a última disponível no momento de criação do sistema proposto.</w:t>
        </w:r>
      </w:ins>
      <w:ins w:id="238" w:author="Edizon" w:date="2011-11-13T15:48:00Z">
        <w:r>
          <w:t xml:space="preserve"> (REFERENCIA)</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420" w:rsidRDefault="000B442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4321D2E"/>
    <w:multiLevelType w:val="hybridMultilevel"/>
    <w:tmpl w:val="25AA48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2">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8">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5">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30">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3"/>
  </w:num>
  <w:num w:numId="3">
    <w:abstractNumId w:val="31"/>
  </w:num>
  <w:num w:numId="4">
    <w:abstractNumId w:val="11"/>
  </w:num>
  <w:num w:numId="5">
    <w:abstractNumId w:val="31"/>
    <w:lvlOverride w:ilvl="0">
      <w:startOverride w:val="1"/>
    </w:lvlOverride>
  </w:num>
  <w:num w:numId="6">
    <w:abstractNumId w:val="31"/>
    <w:lvlOverride w:ilvl="0">
      <w:startOverride w:val="1"/>
    </w:lvlOverride>
  </w:num>
  <w:num w:numId="7">
    <w:abstractNumId w:val="28"/>
  </w:num>
  <w:num w:numId="8">
    <w:abstractNumId w:val="24"/>
  </w:num>
  <w:num w:numId="9">
    <w:abstractNumId w:val="30"/>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1"/>
  </w:num>
  <w:num w:numId="21">
    <w:abstractNumId w:val="17"/>
  </w:num>
  <w:num w:numId="22">
    <w:abstractNumId w:val="16"/>
  </w:num>
  <w:num w:numId="23">
    <w:abstractNumId w:val="27"/>
  </w:num>
  <w:num w:numId="24">
    <w:abstractNumId w:val="26"/>
  </w:num>
  <w:num w:numId="25">
    <w:abstractNumId w:val="20"/>
  </w:num>
  <w:num w:numId="26">
    <w:abstractNumId w:val="32"/>
  </w:num>
  <w:num w:numId="27">
    <w:abstractNumId w:val="15"/>
  </w:num>
  <w:num w:numId="28">
    <w:abstractNumId w:val="29"/>
  </w:num>
  <w:num w:numId="29">
    <w:abstractNumId w:val="23"/>
  </w:num>
  <w:num w:numId="30">
    <w:abstractNumId w:val="25"/>
  </w:num>
  <w:num w:numId="31">
    <w:abstractNumId w:val="14"/>
  </w:num>
  <w:num w:numId="32">
    <w:abstractNumId w:val="22"/>
  </w:num>
  <w:num w:numId="33">
    <w:abstractNumId w:val="12"/>
  </w:num>
  <w:num w:numId="34">
    <w:abstractNumId w:val="19"/>
  </w:num>
  <w:num w:numId="35">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trackRevisions/>
  <w:defaultTabStop w:val="0"/>
  <w:hyphenationZone w:val="425"/>
  <w:drawingGridHorizontalSpacing w:val="120"/>
  <w:displayHorizontalDrawingGridEvery w:val="2"/>
  <w:noPunctuationKerning/>
  <w:characterSpacingControl w:val="doNotCompress"/>
  <w:hdrShapeDefaults>
    <o:shapedefaults v:ext="edit" spidmax="5122"/>
  </w:hdrShapeDefaults>
  <w:footnotePr>
    <w:footnote w:id="0"/>
    <w:footnote w:id="1"/>
    <w:footnote w:id="2"/>
  </w:footnotePr>
  <w:endnotePr>
    <w:endnote w:id="0"/>
    <w:endnote w:id="1"/>
  </w:endnotePr>
  <w:compat/>
  <w:rsids>
    <w:rsidRoot w:val="00121C3E"/>
    <w:rsid w:val="00000DD7"/>
    <w:rsid w:val="00001DC9"/>
    <w:rsid w:val="00002457"/>
    <w:rsid w:val="00002792"/>
    <w:rsid w:val="0000479A"/>
    <w:rsid w:val="00005F28"/>
    <w:rsid w:val="00007DAB"/>
    <w:rsid w:val="00010864"/>
    <w:rsid w:val="00011177"/>
    <w:rsid w:val="000114F3"/>
    <w:rsid w:val="00011BF8"/>
    <w:rsid w:val="000121CF"/>
    <w:rsid w:val="000124B0"/>
    <w:rsid w:val="00012D99"/>
    <w:rsid w:val="00014D87"/>
    <w:rsid w:val="00014F95"/>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0FF"/>
    <w:rsid w:val="00044AFE"/>
    <w:rsid w:val="00044E2F"/>
    <w:rsid w:val="00044FBE"/>
    <w:rsid w:val="00045BC4"/>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1B83"/>
    <w:rsid w:val="00072719"/>
    <w:rsid w:val="000731C4"/>
    <w:rsid w:val="00074C30"/>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2483"/>
    <w:rsid w:val="0009517C"/>
    <w:rsid w:val="0009522E"/>
    <w:rsid w:val="0009695D"/>
    <w:rsid w:val="0009698A"/>
    <w:rsid w:val="00096A2C"/>
    <w:rsid w:val="00096B3E"/>
    <w:rsid w:val="00097AE9"/>
    <w:rsid w:val="000A0B4E"/>
    <w:rsid w:val="000A289E"/>
    <w:rsid w:val="000A2B36"/>
    <w:rsid w:val="000A3481"/>
    <w:rsid w:val="000A3824"/>
    <w:rsid w:val="000A3E27"/>
    <w:rsid w:val="000A4DBC"/>
    <w:rsid w:val="000A5ACA"/>
    <w:rsid w:val="000A60AA"/>
    <w:rsid w:val="000B031A"/>
    <w:rsid w:val="000B0574"/>
    <w:rsid w:val="000B0F49"/>
    <w:rsid w:val="000B1282"/>
    <w:rsid w:val="000B231C"/>
    <w:rsid w:val="000B4420"/>
    <w:rsid w:val="000B48CA"/>
    <w:rsid w:val="000B505F"/>
    <w:rsid w:val="000B58B8"/>
    <w:rsid w:val="000B5D8A"/>
    <w:rsid w:val="000B6E20"/>
    <w:rsid w:val="000B74E4"/>
    <w:rsid w:val="000B7BED"/>
    <w:rsid w:val="000B7DAA"/>
    <w:rsid w:val="000B7F5E"/>
    <w:rsid w:val="000C3CCF"/>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D75"/>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4166"/>
    <w:rsid w:val="000F54C6"/>
    <w:rsid w:val="000F6E31"/>
    <w:rsid w:val="001000DD"/>
    <w:rsid w:val="001002E6"/>
    <w:rsid w:val="00101364"/>
    <w:rsid w:val="001029DC"/>
    <w:rsid w:val="00103110"/>
    <w:rsid w:val="00104519"/>
    <w:rsid w:val="00104767"/>
    <w:rsid w:val="00104D53"/>
    <w:rsid w:val="00105074"/>
    <w:rsid w:val="0010544D"/>
    <w:rsid w:val="00105AB6"/>
    <w:rsid w:val="0010724C"/>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437"/>
    <w:rsid w:val="0012795E"/>
    <w:rsid w:val="00127EC2"/>
    <w:rsid w:val="0013057C"/>
    <w:rsid w:val="00131255"/>
    <w:rsid w:val="0013129B"/>
    <w:rsid w:val="001313CA"/>
    <w:rsid w:val="00132BC8"/>
    <w:rsid w:val="00133CFD"/>
    <w:rsid w:val="00134315"/>
    <w:rsid w:val="00134C7A"/>
    <w:rsid w:val="00134E3D"/>
    <w:rsid w:val="00135EB8"/>
    <w:rsid w:val="00136E99"/>
    <w:rsid w:val="00137325"/>
    <w:rsid w:val="001418B8"/>
    <w:rsid w:val="00143988"/>
    <w:rsid w:val="001451DE"/>
    <w:rsid w:val="0014547B"/>
    <w:rsid w:val="00145CD3"/>
    <w:rsid w:val="00145D65"/>
    <w:rsid w:val="00145D74"/>
    <w:rsid w:val="00147221"/>
    <w:rsid w:val="001477D4"/>
    <w:rsid w:val="00147CC5"/>
    <w:rsid w:val="00150BD8"/>
    <w:rsid w:val="001517A2"/>
    <w:rsid w:val="001521F9"/>
    <w:rsid w:val="00152758"/>
    <w:rsid w:val="00154494"/>
    <w:rsid w:val="00156072"/>
    <w:rsid w:val="00160902"/>
    <w:rsid w:val="001610F9"/>
    <w:rsid w:val="00161DAA"/>
    <w:rsid w:val="00162295"/>
    <w:rsid w:val="00162BE0"/>
    <w:rsid w:val="00162FD8"/>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47AF"/>
    <w:rsid w:val="0017553F"/>
    <w:rsid w:val="001757F7"/>
    <w:rsid w:val="00176D49"/>
    <w:rsid w:val="00177B51"/>
    <w:rsid w:val="001813F4"/>
    <w:rsid w:val="00182247"/>
    <w:rsid w:val="00182392"/>
    <w:rsid w:val="00182EAA"/>
    <w:rsid w:val="00182ECF"/>
    <w:rsid w:val="001832DB"/>
    <w:rsid w:val="00183410"/>
    <w:rsid w:val="00184A7F"/>
    <w:rsid w:val="00185119"/>
    <w:rsid w:val="00185527"/>
    <w:rsid w:val="00185542"/>
    <w:rsid w:val="001859D6"/>
    <w:rsid w:val="00186E17"/>
    <w:rsid w:val="00187749"/>
    <w:rsid w:val="001905F3"/>
    <w:rsid w:val="00190DBB"/>
    <w:rsid w:val="001920F0"/>
    <w:rsid w:val="0019221E"/>
    <w:rsid w:val="001926B4"/>
    <w:rsid w:val="00192DE5"/>
    <w:rsid w:val="00193E96"/>
    <w:rsid w:val="001960D0"/>
    <w:rsid w:val="00197D47"/>
    <w:rsid w:val="001A01A2"/>
    <w:rsid w:val="001A052C"/>
    <w:rsid w:val="001A1CAF"/>
    <w:rsid w:val="001A26B1"/>
    <w:rsid w:val="001A39D9"/>
    <w:rsid w:val="001A484B"/>
    <w:rsid w:val="001A6650"/>
    <w:rsid w:val="001A6668"/>
    <w:rsid w:val="001B012A"/>
    <w:rsid w:val="001B0377"/>
    <w:rsid w:val="001B20FA"/>
    <w:rsid w:val="001B370E"/>
    <w:rsid w:val="001B39B5"/>
    <w:rsid w:val="001B3E4C"/>
    <w:rsid w:val="001B438C"/>
    <w:rsid w:val="001B4D94"/>
    <w:rsid w:val="001B4F83"/>
    <w:rsid w:val="001B52A7"/>
    <w:rsid w:val="001B5B1E"/>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31A"/>
    <w:rsid w:val="001E1516"/>
    <w:rsid w:val="001E1B11"/>
    <w:rsid w:val="001E2E5F"/>
    <w:rsid w:val="001E2E86"/>
    <w:rsid w:val="001E41A9"/>
    <w:rsid w:val="001E48F4"/>
    <w:rsid w:val="001E4CC3"/>
    <w:rsid w:val="001E60B4"/>
    <w:rsid w:val="001E6621"/>
    <w:rsid w:val="001E6BCF"/>
    <w:rsid w:val="001E6F2D"/>
    <w:rsid w:val="001F00B7"/>
    <w:rsid w:val="001F11C8"/>
    <w:rsid w:val="001F32C6"/>
    <w:rsid w:val="001F49AF"/>
    <w:rsid w:val="001F60B5"/>
    <w:rsid w:val="001F6BF6"/>
    <w:rsid w:val="00200553"/>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A56"/>
    <w:rsid w:val="00216BFD"/>
    <w:rsid w:val="00216DA5"/>
    <w:rsid w:val="00216F10"/>
    <w:rsid w:val="00220386"/>
    <w:rsid w:val="00220DCA"/>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1C3"/>
    <w:rsid w:val="0025323D"/>
    <w:rsid w:val="00253579"/>
    <w:rsid w:val="00253BDE"/>
    <w:rsid w:val="00254130"/>
    <w:rsid w:val="002542E2"/>
    <w:rsid w:val="00254691"/>
    <w:rsid w:val="00254968"/>
    <w:rsid w:val="0025513B"/>
    <w:rsid w:val="0025545D"/>
    <w:rsid w:val="00256005"/>
    <w:rsid w:val="0025681A"/>
    <w:rsid w:val="00257294"/>
    <w:rsid w:val="00257E6E"/>
    <w:rsid w:val="002600F5"/>
    <w:rsid w:val="0026026D"/>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026"/>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0C30"/>
    <w:rsid w:val="002A112C"/>
    <w:rsid w:val="002A1BAE"/>
    <w:rsid w:val="002A2ACC"/>
    <w:rsid w:val="002A305D"/>
    <w:rsid w:val="002A35A4"/>
    <w:rsid w:val="002A4DD7"/>
    <w:rsid w:val="002A501D"/>
    <w:rsid w:val="002A5027"/>
    <w:rsid w:val="002A5732"/>
    <w:rsid w:val="002A6D42"/>
    <w:rsid w:val="002A6D45"/>
    <w:rsid w:val="002A6D71"/>
    <w:rsid w:val="002A790C"/>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366"/>
    <w:rsid w:val="002F1826"/>
    <w:rsid w:val="002F19C9"/>
    <w:rsid w:val="002F1D77"/>
    <w:rsid w:val="002F2125"/>
    <w:rsid w:val="002F2149"/>
    <w:rsid w:val="002F26A5"/>
    <w:rsid w:val="002F2F36"/>
    <w:rsid w:val="002F334F"/>
    <w:rsid w:val="002F3902"/>
    <w:rsid w:val="002F3EB7"/>
    <w:rsid w:val="002F58DB"/>
    <w:rsid w:val="002F63D6"/>
    <w:rsid w:val="002F6471"/>
    <w:rsid w:val="00302038"/>
    <w:rsid w:val="00302669"/>
    <w:rsid w:val="00302B62"/>
    <w:rsid w:val="003031BE"/>
    <w:rsid w:val="00303B96"/>
    <w:rsid w:val="003046AB"/>
    <w:rsid w:val="00305D8E"/>
    <w:rsid w:val="00307EBA"/>
    <w:rsid w:val="00310156"/>
    <w:rsid w:val="003105DE"/>
    <w:rsid w:val="003105FE"/>
    <w:rsid w:val="00311BA0"/>
    <w:rsid w:val="0031263D"/>
    <w:rsid w:val="00312F1E"/>
    <w:rsid w:val="00313B36"/>
    <w:rsid w:val="00314C66"/>
    <w:rsid w:val="0031574C"/>
    <w:rsid w:val="003157A3"/>
    <w:rsid w:val="003159BD"/>
    <w:rsid w:val="00316383"/>
    <w:rsid w:val="003165B3"/>
    <w:rsid w:val="0031679A"/>
    <w:rsid w:val="00316C5E"/>
    <w:rsid w:val="003177D7"/>
    <w:rsid w:val="00317F92"/>
    <w:rsid w:val="00321D6E"/>
    <w:rsid w:val="00322E9E"/>
    <w:rsid w:val="00323464"/>
    <w:rsid w:val="0032412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470C"/>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DBB"/>
    <w:rsid w:val="00376FE2"/>
    <w:rsid w:val="00377C62"/>
    <w:rsid w:val="00380D50"/>
    <w:rsid w:val="00382660"/>
    <w:rsid w:val="00383AF9"/>
    <w:rsid w:val="00384A5C"/>
    <w:rsid w:val="00384AFB"/>
    <w:rsid w:val="00385B33"/>
    <w:rsid w:val="0038616D"/>
    <w:rsid w:val="00386ABA"/>
    <w:rsid w:val="003873D1"/>
    <w:rsid w:val="0038767E"/>
    <w:rsid w:val="00387869"/>
    <w:rsid w:val="00387ECC"/>
    <w:rsid w:val="00390BB7"/>
    <w:rsid w:val="00390BC9"/>
    <w:rsid w:val="00391D89"/>
    <w:rsid w:val="003924DE"/>
    <w:rsid w:val="003935C0"/>
    <w:rsid w:val="00393659"/>
    <w:rsid w:val="003937CD"/>
    <w:rsid w:val="0039515D"/>
    <w:rsid w:val="00397627"/>
    <w:rsid w:val="003A0E6E"/>
    <w:rsid w:val="003A10F3"/>
    <w:rsid w:val="003A1CB6"/>
    <w:rsid w:val="003A237B"/>
    <w:rsid w:val="003A2B07"/>
    <w:rsid w:val="003A4408"/>
    <w:rsid w:val="003A5055"/>
    <w:rsid w:val="003A5448"/>
    <w:rsid w:val="003A572A"/>
    <w:rsid w:val="003A5A75"/>
    <w:rsid w:val="003A62E1"/>
    <w:rsid w:val="003A7D46"/>
    <w:rsid w:val="003A7E85"/>
    <w:rsid w:val="003B1331"/>
    <w:rsid w:val="003B1DAE"/>
    <w:rsid w:val="003B221B"/>
    <w:rsid w:val="003B2A4B"/>
    <w:rsid w:val="003B2CA6"/>
    <w:rsid w:val="003B3885"/>
    <w:rsid w:val="003B3DFC"/>
    <w:rsid w:val="003B4396"/>
    <w:rsid w:val="003B48BB"/>
    <w:rsid w:val="003B6B73"/>
    <w:rsid w:val="003B6C42"/>
    <w:rsid w:val="003B73CB"/>
    <w:rsid w:val="003C0A9F"/>
    <w:rsid w:val="003C13C3"/>
    <w:rsid w:val="003C166E"/>
    <w:rsid w:val="003C1A6E"/>
    <w:rsid w:val="003C2373"/>
    <w:rsid w:val="003C2D01"/>
    <w:rsid w:val="003C330E"/>
    <w:rsid w:val="003C33AB"/>
    <w:rsid w:val="003C3F64"/>
    <w:rsid w:val="003C4BCB"/>
    <w:rsid w:val="003C5710"/>
    <w:rsid w:val="003C5791"/>
    <w:rsid w:val="003C600D"/>
    <w:rsid w:val="003C637C"/>
    <w:rsid w:val="003C6AE0"/>
    <w:rsid w:val="003C6EB5"/>
    <w:rsid w:val="003C6F8D"/>
    <w:rsid w:val="003C70F4"/>
    <w:rsid w:val="003D0A65"/>
    <w:rsid w:val="003D4948"/>
    <w:rsid w:val="003D5365"/>
    <w:rsid w:val="003D5960"/>
    <w:rsid w:val="003D604B"/>
    <w:rsid w:val="003D68DD"/>
    <w:rsid w:val="003D710F"/>
    <w:rsid w:val="003D7AEB"/>
    <w:rsid w:val="003E04BE"/>
    <w:rsid w:val="003E1736"/>
    <w:rsid w:val="003E2018"/>
    <w:rsid w:val="003E2153"/>
    <w:rsid w:val="003E21C9"/>
    <w:rsid w:val="003E2375"/>
    <w:rsid w:val="003E24F4"/>
    <w:rsid w:val="003E34F3"/>
    <w:rsid w:val="003E36F3"/>
    <w:rsid w:val="003E40B1"/>
    <w:rsid w:val="003E4110"/>
    <w:rsid w:val="003E4618"/>
    <w:rsid w:val="003E4FF0"/>
    <w:rsid w:val="003E51C5"/>
    <w:rsid w:val="003E533F"/>
    <w:rsid w:val="003E54F2"/>
    <w:rsid w:val="003E5AA6"/>
    <w:rsid w:val="003E6164"/>
    <w:rsid w:val="003E6E99"/>
    <w:rsid w:val="003E739A"/>
    <w:rsid w:val="003F00E2"/>
    <w:rsid w:val="003F0493"/>
    <w:rsid w:val="003F04B7"/>
    <w:rsid w:val="003F1249"/>
    <w:rsid w:val="003F1549"/>
    <w:rsid w:val="003F1553"/>
    <w:rsid w:val="003F274C"/>
    <w:rsid w:val="003F2DDD"/>
    <w:rsid w:val="003F322C"/>
    <w:rsid w:val="003F3304"/>
    <w:rsid w:val="003F3A36"/>
    <w:rsid w:val="003F565D"/>
    <w:rsid w:val="003F5CA1"/>
    <w:rsid w:val="003F6DE6"/>
    <w:rsid w:val="003F7EAE"/>
    <w:rsid w:val="00401CDB"/>
    <w:rsid w:val="00402E42"/>
    <w:rsid w:val="00403A46"/>
    <w:rsid w:val="004056FD"/>
    <w:rsid w:val="004059D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37619"/>
    <w:rsid w:val="00437BAB"/>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E71"/>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53E"/>
    <w:rsid w:val="00483EFC"/>
    <w:rsid w:val="0048444F"/>
    <w:rsid w:val="00485146"/>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8DB"/>
    <w:rsid w:val="004969A6"/>
    <w:rsid w:val="00497B74"/>
    <w:rsid w:val="004A08CA"/>
    <w:rsid w:val="004A24E3"/>
    <w:rsid w:val="004A2653"/>
    <w:rsid w:val="004A3C47"/>
    <w:rsid w:val="004A4A37"/>
    <w:rsid w:val="004A5145"/>
    <w:rsid w:val="004A5650"/>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85A"/>
    <w:rsid w:val="004B6DEF"/>
    <w:rsid w:val="004B704B"/>
    <w:rsid w:val="004B70AC"/>
    <w:rsid w:val="004B7E93"/>
    <w:rsid w:val="004C011A"/>
    <w:rsid w:val="004C037A"/>
    <w:rsid w:val="004C0A1F"/>
    <w:rsid w:val="004C1DEB"/>
    <w:rsid w:val="004C2558"/>
    <w:rsid w:val="004C3D7C"/>
    <w:rsid w:val="004C4561"/>
    <w:rsid w:val="004C50A0"/>
    <w:rsid w:val="004C5326"/>
    <w:rsid w:val="004C54F7"/>
    <w:rsid w:val="004C5A53"/>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5A63"/>
    <w:rsid w:val="004D65CB"/>
    <w:rsid w:val="004D685A"/>
    <w:rsid w:val="004D6A17"/>
    <w:rsid w:val="004D755E"/>
    <w:rsid w:val="004D7660"/>
    <w:rsid w:val="004E075D"/>
    <w:rsid w:val="004E2FAC"/>
    <w:rsid w:val="004E3114"/>
    <w:rsid w:val="004E32EE"/>
    <w:rsid w:val="004E41DD"/>
    <w:rsid w:val="004E41E4"/>
    <w:rsid w:val="004E56E3"/>
    <w:rsid w:val="004E667F"/>
    <w:rsid w:val="004E6E63"/>
    <w:rsid w:val="004F10B6"/>
    <w:rsid w:val="004F187C"/>
    <w:rsid w:val="004F1FEE"/>
    <w:rsid w:val="004F291E"/>
    <w:rsid w:val="004F29A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0208"/>
    <w:rsid w:val="005110CF"/>
    <w:rsid w:val="00511E8F"/>
    <w:rsid w:val="00512DE0"/>
    <w:rsid w:val="00512F92"/>
    <w:rsid w:val="00514790"/>
    <w:rsid w:val="00514813"/>
    <w:rsid w:val="005157BF"/>
    <w:rsid w:val="005176F6"/>
    <w:rsid w:val="00517B2B"/>
    <w:rsid w:val="00517C16"/>
    <w:rsid w:val="00517EBF"/>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6C5"/>
    <w:rsid w:val="005337E0"/>
    <w:rsid w:val="00534451"/>
    <w:rsid w:val="00534C3E"/>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3C84"/>
    <w:rsid w:val="00554EA2"/>
    <w:rsid w:val="00555060"/>
    <w:rsid w:val="005557CF"/>
    <w:rsid w:val="005557F1"/>
    <w:rsid w:val="005564B5"/>
    <w:rsid w:val="0055779C"/>
    <w:rsid w:val="00557B3C"/>
    <w:rsid w:val="00562E78"/>
    <w:rsid w:val="00564201"/>
    <w:rsid w:val="00565A74"/>
    <w:rsid w:val="00565C5D"/>
    <w:rsid w:val="00565E3C"/>
    <w:rsid w:val="00566649"/>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030F"/>
    <w:rsid w:val="00581358"/>
    <w:rsid w:val="00581A5D"/>
    <w:rsid w:val="00581D8B"/>
    <w:rsid w:val="00582943"/>
    <w:rsid w:val="00582DDC"/>
    <w:rsid w:val="005834FB"/>
    <w:rsid w:val="00583F93"/>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2F37"/>
    <w:rsid w:val="005A468D"/>
    <w:rsid w:val="005A470A"/>
    <w:rsid w:val="005A650E"/>
    <w:rsid w:val="005A67B4"/>
    <w:rsid w:val="005A6869"/>
    <w:rsid w:val="005A75F2"/>
    <w:rsid w:val="005A79CB"/>
    <w:rsid w:val="005B02BD"/>
    <w:rsid w:val="005B033F"/>
    <w:rsid w:val="005B1135"/>
    <w:rsid w:val="005B21A9"/>
    <w:rsid w:val="005B2B72"/>
    <w:rsid w:val="005B3299"/>
    <w:rsid w:val="005B48BC"/>
    <w:rsid w:val="005B55A6"/>
    <w:rsid w:val="005B6554"/>
    <w:rsid w:val="005B73F2"/>
    <w:rsid w:val="005B7DAE"/>
    <w:rsid w:val="005C049E"/>
    <w:rsid w:val="005C0DDA"/>
    <w:rsid w:val="005C16FF"/>
    <w:rsid w:val="005C25AD"/>
    <w:rsid w:val="005C270E"/>
    <w:rsid w:val="005C3245"/>
    <w:rsid w:val="005C4165"/>
    <w:rsid w:val="005C5BB2"/>
    <w:rsid w:val="005C61B9"/>
    <w:rsid w:val="005C699F"/>
    <w:rsid w:val="005C6AB4"/>
    <w:rsid w:val="005C7B5B"/>
    <w:rsid w:val="005C7BB1"/>
    <w:rsid w:val="005C7EA9"/>
    <w:rsid w:val="005C7F6C"/>
    <w:rsid w:val="005D057A"/>
    <w:rsid w:val="005D0BCB"/>
    <w:rsid w:val="005D0E47"/>
    <w:rsid w:val="005D2459"/>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E5FCF"/>
    <w:rsid w:val="005E684F"/>
    <w:rsid w:val="005E6B9A"/>
    <w:rsid w:val="005E6BA0"/>
    <w:rsid w:val="005F011A"/>
    <w:rsid w:val="005F1088"/>
    <w:rsid w:val="005F3960"/>
    <w:rsid w:val="005F3C98"/>
    <w:rsid w:val="005F45CA"/>
    <w:rsid w:val="005F46AA"/>
    <w:rsid w:val="005F4856"/>
    <w:rsid w:val="005F4E18"/>
    <w:rsid w:val="005F5117"/>
    <w:rsid w:val="005F567B"/>
    <w:rsid w:val="005F75BE"/>
    <w:rsid w:val="005F7797"/>
    <w:rsid w:val="005F7BFF"/>
    <w:rsid w:val="005F7F04"/>
    <w:rsid w:val="0060016B"/>
    <w:rsid w:val="00601401"/>
    <w:rsid w:val="00601901"/>
    <w:rsid w:val="00601A1A"/>
    <w:rsid w:val="00601ECC"/>
    <w:rsid w:val="006020B3"/>
    <w:rsid w:val="00602E9C"/>
    <w:rsid w:val="006033A1"/>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1D54"/>
    <w:rsid w:val="00632DAF"/>
    <w:rsid w:val="00632E0C"/>
    <w:rsid w:val="006337AB"/>
    <w:rsid w:val="00633D10"/>
    <w:rsid w:val="00634605"/>
    <w:rsid w:val="00635665"/>
    <w:rsid w:val="00635AA4"/>
    <w:rsid w:val="0063601F"/>
    <w:rsid w:val="00636622"/>
    <w:rsid w:val="00636672"/>
    <w:rsid w:val="00636AFF"/>
    <w:rsid w:val="00636C13"/>
    <w:rsid w:val="00636C7D"/>
    <w:rsid w:val="00636DE1"/>
    <w:rsid w:val="0063774B"/>
    <w:rsid w:val="00641145"/>
    <w:rsid w:val="00642825"/>
    <w:rsid w:val="00642DD4"/>
    <w:rsid w:val="00643C7F"/>
    <w:rsid w:val="006440F0"/>
    <w:rsid w:val="00644258"/>
    <w:rsid w:val="0064524F"/>
    <w:rsid w:val="00645421"/>
    <w:rsid w:val="00645CBB"/>
    <w:rsid w:val="00645FAA"/>
    <w:rsid w:val="00646508"/>
    <w:rsid w:val="0064717F"/>
    <w:rsid w:val="006511A1"/>
    <w:rsid w:val="006513FB"/>
    <w:rsid w:val="00651C2C"/>
    <w:rsid w:val="00651FE4"/>
    <w:rsid w:val="006549AD"/>
    <w:rsid w:val="006559BA"/>
    <w:rsid w:val="00656527"/>
    <w:rsid w:val="006568E9"/>
    <w:rsid w:val="00656DC7"/>
    <w:rsid w:val="00657270"/>
    <w:rsid w:val="00657767"/>
    <w:rsid w:val="0065782E"/>
    <w:rsid w:val="0066004B"/>
    <w:rsid w:val="00660BBA"/>
    <w:rsid w:val="00662B84"/>
    <w:rsid w:val="00662F2B"/>
    <w:rsid w:val="006632EB"/>
    <w:rsid w:val="00664EFB"/>
    <w:rsid w:val="00665498"/>
    <w:rsid w:val="00665CCC"/>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54F"/>
    <w:rsid w:val="00682674"/>
    <w:rsid w:val="006842DD"/>
    <w:rsid w:val="0068466B"/>
    <w:rsid w:val="006852A8"/>
    <w:rsid w:val="00686EC5"/>
    <w:rsid w:val="0068796A"/>
    <w:rsid w:val="006879F4"/>
    <w:rsid w:val="00690446"/>
    <w:rsid w:val="0069075A"/>
    <w:rsid w:val="00690ACF"/>
    <w:rsid w:val="00693A60"/>
    <w:rsid w:val="00693A97"/>
    <w:rsid w:val="00694B9C"/>
    <w:rsid w:val="00694FF7"/>
    <w:rsid w:val="00695ACB"/>
    <w:rsid w:val="00696106"/>
    <w:rsid w:val="006961E4"/>
    <w:rsid w:val="006964D4"/>
    <w:rsid w:val="006A05CD"/>
    <w:rsid w:val="006A12CE"/>
    <w:rsid w:val="006A1A80"/>
    <w:rsid w:val="006A1E56"/>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484C"/>
    <w:rsid w:val="006B7858"/>
    <w:rsid w:val="006B7C3A"/>
    <w:rsid w:val="006C0211"/>
    <w:rsid w:val="006C12B1"/>
    <w:rsid w:val="006C1AA9"/>
    <w:rsid w:val="006C218F"/>
    <w:rsid w:val="006C34C1"/>
    <w:rsid w:val="006C374B"/>
    <w:rsid w:val="006C37B5"/>
    <w:rsid w:val="006C3EB7"/>
    <w:rsid w:val="006C5341"/>
    <w:rsid w:val="006C5A43"/>
    <w:rsid w:val="006C5FA6"/>
    <w:rsid w:val="006C671D"/>
    <w:rsid w:val="006C71A0"/>
    <w:rsid w:val="006C7AED"/>
    <w:rsid w:val="006D0580"/>
    <w:rsid w:val="006D084D"/>
    <w:rsid w:val="006D3344"/>
    <w:rsid w:val="006D35C9"/>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084F"/>
    <w:rsid w:val="006F0E61"/>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7B4"/>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46537"/>
    <w:rsid w:val="00746E68"/>
    <w:rsid w:val="00751342"/>
    <w:rsid w:val="00751730"/>
    <w:rsid w:val="00753096"/>
    <w:rsid w:val="007546C3"/>
    <w:rsid w:val="007553EB"/>
    <w:rsid w:val="007566A6"/>
    <w:rsid w:val="00757220"/>
    <w:rsid w:val="00757979"/>
    <w:rsid w:val="0076067D"/>
    <w:rsid w:val="007606D4"/>
    <w:rsid w:val="007614B0"/>
    <w:rsid w:val="00761C48"/>
    <w:rsid w:val="00761D05"/>
    <w:rsid w:val="00761D95"/>
    <w:rsid w:val="00762145"/>
    <w:rsid w:val="00763C2C"/>
    <w:rsid w:val="007643E2"/>
    <w:rsid w:val="00764B85"/>
    <w:rsid w:val="007659AC"/>
    <w:rsid w:val="00770805"/>
    <w:rsid w:val="00770B84"/>
    <w:rsid w:val="00771273"/>
    <w:rsid w:val="007715C4"/>
    <w:rsid w:val="00771C92"/>
    <w:rsid w:val="007722D7"/>
    <w:rsid w:val="007731B2"/>
    <w:rsid w:val="007734FF"/>
    <w:rsid w:val="00774EB1"/>
    <w:rsid w:val="007755EF"/>
    <w:rsid w:val="00775693"/>
    <w:rsid w:val="007766A7"/>
    <w:rsid w:val="0077734C"/>
    <w:rsid w:val="007818AD"/>
    <w:rsid w:val="00781DDD"/>
    <w:rsid w:val="00782F3D"/>
    <w:rsid w:val="007839FC"/>
    <w:rsid w:val="00785B8A"/>
    <w:rsid w:val="00787250"/>
    <w:rsid w:val="0078732E"/>
    <w:rsid w:val="00787727"/>
    <w:rsid w:val="007903CE"/>
    <w:rsid w:val="007906A1"/>
    <w:rsid w:val="00790EF4"/>
    <w:rsid w:val="0079187B"/>
    <w:rsid w:val="00791E4A"/>
    <w:rsid w:val="007922C4"/>
    <w:rsid w:val="00792325"/>
    <w:rsid w:val="007926B1"/>
    <w:rsid w:val="00792914"/>
    <w:rsid w:val="00792E4A"/>
    <w:rsid w:val="00792E96"/>
    <w:rsid w:val="00794A98"/>
    <w:rsid w:val="00794AF2"/>
    <w:rsid w:val="007950E0"/>
    <w:rsid w:val="007956FC"/>
    <w:rsid w:val="00795F19"/>
    <w:rsid w:val="007974B2"/>
    <w:rsid w:val="007A0C49"/>
    <w:rsid w:val="007A0C9F"/>
    <w:rsid w:val="007A116E"/>
    <w:rsid w:val="007A260A"/>
    <w:rsid w:val="007A28EB"/>
    <w:rsid w:val="007A37C7"/>
    <w:rsid w:val="007A3DD1"/>
    <w:rsid w:val="007A44C7"/>
    <w:rsid w:val="007A479A"/>
    <w:rsid w:val="007A4A44"/>
    <w:rsid w:val="007A4CE9"/>
    <w:rsid w:val="007A5AA5"/>
    <w:rsid w:val="007A5C1A"/>
    <w:rsid w:val="007A5D2D"/>
    <w:rsid w:val="007A5E91"/>
    <w:rsid w:val="007A6462"/>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6EA"/>
    <w:rsid w:val="007B5C4F"/>
    <w:rsid w:val="007B79D3"/>
    <w:rsid w:val="007B7CCF"/>
    <w:rsid w:val="007C03BD"/>
    <w:rsid w:val="007C175C"/>
    <w:rsid w:val="007C17A5"/>
    <w:rsid w:val="007C1B93"/>
    <w:rsid w:val="007C2095"/>
    <w:rsid w:val="007C2FC9"/>
    <w:rsid w:val="007C3134"/>
    <w:rsid w:val="007C34D7"/>
    <w:rsid w:val="007C3C86"/>
    <w:rsid w:val="007C4CC4"/>
    <w:rsid w:val="007C548B"/>
    <w:rsid w:val="007C5D01"/>
    <w:rsid w:val="007C6EA3"/>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1A47"/>
    <w:rsid w:val="007E265E"/>
    <w:rsid w:val="007E4CD5"/>
    <w:rsid w:val="007E4CDF"/>
    <w:rsid w:val="007E4E0B"/>
    <w:rsid w:val="007E645C"/>
    <w:rsid w:val="007E6788"/>
    <w:rsid w:val="007E6AEB"/>
    <w:rsid w:val="007E79B9"/>
    <w:rsid w:val="007E7A1A"/>
    <w:rsid w:val="007F02A2"/>
    <w:rsid w:val="007F1B0F"/>
    <w:rsid w:val="007F1D7A"/>
    <w:rsid w:val="007F40C9"/>
    <w:rsid w:val="007F43C3"/>
    <w:rsid w:val="007F449A"/>
    <w:rsid w:val="007F4940"/>
    <w:rsid w:val="007F5A96"/>
    <w:rsid w:val="007F671C"/>
    <w:rsid w:val="007F7968"/>
    <w:rsid w:val="00800764"/>
    <w:rsid w:val="00801055"/>
    <w:rsid w:val="0080125A"/>
    <w:rsid w:val="00801ADB"/>
    <w:rsid w:val="00803AFB"/>
    <w:rsid w:val="00803B92"/>
    <w:rsid w:val="00805BBC"/>
    <w:rsid w:val="00805CF5"/>
    <w:rsid w:val="00805DD4"/>
    <w:rsid w:val="008063F1"/>
    <w:rsid w:val="00806B35"/>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2B2F"/>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B90"/>
    <w:rsid w:val="00835F56"/>
    <w:rsid w:val="00836987"/>
    <w:rsid w:val="008369A2"/>
    <w:rsid w:val="00836AE5"/>
    <w:rsid w:val="00836CE0"/>
    <w:rsid w:val="00836F5B"/>
    <w:rsid w:val="00837027"/>
    <w:rsid w:val="0083775D"/>
    <w:rsid w:val="00837EFD"/>
    <w:rsid w:val="00841845"/>
    <w:rsid w:val="00841AE8"/>
    <w:rsid w:val="008422A2"/>
    <w:rsid w:val="00842996"/>
    <w:rsid w:val="00843157"/>
    <w:rsid w:val="008434A0"/>
    <w:rsid w:val="008447E6"/>
    <w:rsid w:val="00845935"/>
    <w:rsid w:val="00846E41"/>
    <w:rsid w:val="008470E1"/>
    <w:rsid w:val="00847CCE"/>
    <w:rsid w:val="00850A2A"/>
    <w:rsid w:val="00850D3A"/>
    <w:rsid w:val="00850EEB"/>
    <w:rsid w:val="008512D5"/>
    <w:rsid w:val="0085137B"/>
    <w:rsid w:val="00852541"/>
    <w:rsid w:val="00852E2F"/>
    <w:rsid w:val="00853AE5"/>
    <w:rsid w:val="00854726"/>
    <w:rsid w:val="00855AEE"/>
    <w:rsid w:val="00855B43"/>
    <w:rsid w:val="00856A9C"/>
    <w:rsid w:val="00857435"/>
    <w:rsid w:val="00857F1C"/>
    <w:rsid w:val="00860006"/>
    <w:rsid w:val="008603B8"/>
    <w:rsid w:val="00860828"/>
    <w:rsid w:val="00860E8B"/>
    <w:rsid w:val="00862930"/>
    <w:rsid w:val="008636CE"/>
    <w:rsid w:val="008637A8"/>
    <w:rsid w:val="00863EEF"/>
    <w:rsid w:val="00863F24"/>
    <w:rsid w:val="008650EF"/>
    <w:rsid w:val="00866566"/>
    <w:rsid w:val="00867867"/>
    <w:rsid w:val="00870CAC"/>
    <w:rsid w:val="00871359"/>
    <w:rsid w:val="008729F7"/>
    <w:rsid w:val="00872C14"/>
    <w:rsid w:val="00872E74"/>
    <w:rsid w:val="00872F3B"/>
    <w:rsid w:val="00873DAB"/>
    <w:rsid w:val="008741AE"/>
    <w:rsid w:val="0087425D"/>
    <w:rsid w:val="008743B1"/>
    <w:rsid w:val="00874A0F"/>
    <w:rsid w:val="0087647A"/>
    <w:rsid w:val="008766A1"/>
    <w:rsid w:val="008766BD"/>
    <w:rsid w:val="00877802"/>
    <w:rsid w:val="0088018D"/>
    <w:rsid w:val="00883ED5"/>
    <w:rsid w:val="00884D86"/>
    <w:rsid w:val="00885788"/>
    <w:rsid w:val="00885AA0"/>
    <w:rsid w:val="00885E08"/>
    <w:rsid w:val="008860A2"/>
    <w:rsid w:val="008872BB"/>
    <w:rsid w:val="00887501"/>
    <w:rsid w:val="00887641"/>
    <w:rsid w:val="00887C14"/>
    <w:rsid w:val="00890B0B"/>
    <w:rsid w:val="00890CF9"/>
    <w:rsid w:val="00891C23"/>
    <w:rsid w:val="00891F6D"/>
    <w:rsid w:val="00892475"/>
    <w:rsid w:val="0089338E"/>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491"/>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156"/>
    <w:rsid w:val="008E2B9B"/>
    <w:rsid w:val="008E4AD6"/>
    <w:rsid w:val="008E5D42"/>
    <w:rsid w:val="008E5D78"/>
    <w:rsid w:val="008E62FA"/>
    <w:rsid w:val="008E73F2"/>
    <w:rsid w:val="008E7792"/>
    <w:rsid w:val="008F10A6"/>
    <w:rsid w:val="008F2135"/>
    <w:rsid w:val="008F4EFC"/>
    <w:rsid w:val="008F54A9"/>
    <w:rsid w:val="008F5912"/>
    <w:rsid w:val="008F624A"/>
    <w:rsid w:val="008F6B2D"/>
    <w:rsid w:val="008F6EF6"/>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1FF6"/>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B45"/>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0A3D"/>
    <w:rsid w:val="009530CA"/>
    <w:rsid w:val="00953364"/>
    <w:rsid w:val="00953451"/>
    <w:rsid w:val="00953771"/>
    <w:rsid w:val="00953D8F"/>
    <w:rsid w:val="00955F6A"/>
    <w:rsid w:val="00961C4A"/>
    <w:rsid w:val="0096268C"/>
    <w:rsid w:val="0096295B"/>
    <w:rsid w:val="00963A8E"/>
    <w:rsid w:val="00963A8F"/>
    <w:rsid w:val="00967521"/>
    <w:rsid w:val="00967A76"/>
    <w:rsid w:val="00971852"/>
    <w:rsid w:val="009719C4"/>
    <w:rsid w:val="00971C3D"/>
    <w:rsid w:val="00972C2E"/>
    <w:rsid w:val="00972F5B"/>
    <w:rsid w:val="00973348"/>
    <w:rsid w:val="0097506A"/>
    <w:rsid w:val="0097614A"/>
    <w:rsid w:val="00980034"/>
    <w:rsid w:val="00980CCF"/>
    <w:rsid w:val="00980E09"/>
    <w:rsid w:val="00980F96"/>
    <w:rsid w:val="00982E2F"/>
    <w:rsid w:val="009848EE"/>
    <w:rsid w:val="00984AE3"/>
    <w:rsid w:val="00985482"/>
    <w:rsid w:val="009859AE"/>
    <w:rsid w:val="0098694A"/>
    <w:rsid w:val="00987509"/>
    <w:rsid w:val="0098771B"/>
    <w:rsid w:val="00990044"/>
    <w:rsid w:val="00990707"/>
    <w:rsid w:val="00990BA6"/>
    <w:rsid w:val="00991358"/>
    <w:rsid w:val="00991BB5"/>
    <w:rsid w:val="00992F9A"/>
    <w:rsid w:val="00993239"/>
    <w:rsid w:val="00993A7F"/>
    <w:rsid w:val="00993D5D"/>
    <w:rsid w:val="00994231"/>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352"/>
    <w:rsid w:val="009A74BC"/>
    <w:rsid w:val="009A7F7E"/>
    <w:rsid w:val="009B02A6"/>
    <w:rsid w:val="009B0826"/>
    <w:rsid w:val="009B0B52"/>
    <w:rsid w:val="009B1052"/>
    <w:rsid w:val="009B116B"/>
    <w:rsid w:val="009B2607"/>
    <w:rsid w:val="009B27B1"/>
    <w:rsid w:val="009B30CB"/>
    <w:rsid w:val="009B3FA6"/>
    <w:rsid w:val="009B559E"/>
    <w:rsid w:val="009B5E82"/>
    <w:rsid w:val="009B6C61"/>
    <w:rsid w:val="009B78F9"/>
    <w:rsid w:val="009B7B9C"/>
    <w:rsid w:val="009C01E7"/>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2B3"/>
    <w:rsid w:val="009D5A4C"/>
    <w:rsid w:val="009D65E6"/>
    <w:rsid w:val="009D6F4B"/>
    <w:rsid w:val="009D6FB0"/>
    <w:rsid w:val="009D72DF"/>
    <w:rsid w:val="009D782C"/>
    <w:rsid w:val="009D7A40"/>
    <w:rsid w:val="009E04C1"/>
    <w:rsid w:val="009E0585"/>
    <w:rsid w:val="009E2DEE"/>
    <w:rsid w:val="009E3018"/>
    <w:rsid w:val="009E32D6"/>
    <w:rsid w:val="009E3D0E"/>
    <w:rsid w:val="009E4465"/>
    <w:rsid w:val="009E4AA1"/>
    <w:rsid w:val="009E7A6E"/>
    <w:rsid w:val="009F0FA7"/>
    <w:rsid w:val="009F14BE"/>
    <w:rsid w:val="009F264E"/>
    <w:rsid w:val="009F2773"/>
    <w:rsid w:val="009F2CFE"/>
    <w:rsid w:val="009F30AE"/>
    <w:rsid w:val="009F3219"/>
    <w:rsid w:val="009F3544"/>
    <w:rsid w:val="009F35C0"/>
    <w:rsid w:val="009F3BDD"/>
    <w:rsid w:val="009F4E78"/>
    <w:rsid w:val="009F5EE0"/>
    <w:rsid w:val="009F7030"/>
    <w:rsid w:val="009F70BF"/>
    <w:rsid w:val="00A00078"/>
    <w:rsid w:val="00A002D5"/>
    <w:rsid w:val="00A005CC"/>
    <w:rsid w:val="00A00AC0"/>
    <w:rsid w:val="00A00DE9"/>
    <w:rsid w:val="00A0204D"/>
    <w:rsid w:val="00A035C6"/>
    <w:rsid w:val="00A0466F"/>
    <w:rsid w:val="00A04828"/>
    <w:rsid w:val="00A05048"/>
    <w:rsid w:val="00A0620F"/>
    <w:rsid w:val="00A06497"/>
    <w:rsid w:val="00A11113"/>
    <w:rsid w:val="00A112A0"/>
    <w:rsid w:val="00A11349"/>
    <w:rsid w:val="00A1135E"/>
    <w:rsid w:val="00A11DEA"/>
    <w:rsid w:val="00A11DEE"/>
    <w:rsid w:val="00A137D9"/>
    <w:rsid w:val="00A14903"/>
    <w:rsid w:val="00A151F7"/>
    <w:rsid w:val="00A1594C"/>
    <w:rsid w:val="00A159CB"/>
    <w:rsid w:val="00A15B74"/>
    <w:rsid w:val="00A16434"/>
    <w:rsid w:val="00A16DBE"/>
    <w:rsid w:val="00A17E8E"/>
    <w:rsid w:val="00A202E7"/>
    <w:rsid w:val="00A211B8"/>
    <w:rsid w:val="00A22CA9"/>
    <w:rsid w:val="00A249A8"/>
    <w:rsid w:val="00A25702"/>
    <w:rsid w:val="00A259C8"/>
    <w:rsid w:val="00A26825"/>
    <w:rsid w:val="00A308B3"/>
    <w:rsid w:val="00A31222"/>
    <w:rsid w:val="00A31363"/>
    <w:rsid w:val="00A3246E"/>
    <w:rsid w:val="00A329DC"/>
    <w:rsid w:val="00A33911"/>
    <w:rsid w:val="00A343CB"/>
    <w:rsid w:val="00A3587D"/>
    <w:rsid w:val="00A35D84"/>
    <w:rsid w:val="00A36860"/>
    <w:rsid w:val="00A37A28"/>
    <w:rsid w:val="00A40177"/>
    <w:rsid w:val="00A409A3"/>
    <w:rsid w:val="00A41958"/>
    <w:rsid w:val="00A41A51"/>
    <w:rsid w:val="00A4299E"/>
    <w:rsid w:val="00A42D78"/>
    <w:rsid w:val="00A43273"/>
    <w:rsid w:val="00A435E9"/>
    <w:rsid w:val="00A443A7"/>
    <w:rsid w:val="00A44A18"/>
    <w:rsid w:val="00A45B78"/>
    <w:rsid w:val="00A45E77"/>
    <w:rsid w:val="00A4647C"/>
    <w:rsid w:val="00A465C9"/>
    <w:rsid w:val="00A47AD8"/>
    <w:rsid w:val="00A47FAE"/>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26E"/>
    <w:rsid w:val="00A66D6A"/>
    <w:rsid w:val="00A6719F"/>
    <w:rsid w:val="00A67A09"/>
    <w:rsid w:val="00A67A7A"/>
    <w:rsid w:val="00A67FF7"/>
    <w:rsid w:val="00A720B2"/>
    <w:rsid w:val="00A725F3"/>
    <w:rsid w:val="00A72B3A"/>
    <w:rsid w:val="00A7339A"/>
    <w:rsid w:val="00A74C74"/>
    <w:rsid w:val="00A75241"/>
    <w:rsid w:val="00A7579A"/>
    <w:rsid w:val="00A766E0"/>
    <w:rsid w:val="00A77202"/>
    <w:rsid w:val="00A77233"/>
    <w:rsid w:val="00A8039F"/>
    <w:rsid w:val="00A804D9"/>
    <w:rsid w:val="00A815C1"/>
    <w:rsid w:val="00A81B3A"/>
    <w:rsid w:val="00A82137"/>
    <w:rsid w:val="00A823F3"/>
    <w:rsid w:val="00A838CA"/>
    <w:rsid w:val="00A844E4"/>
    <w:rsid w:val="00A85BA5"/>
    <w:rsid w:val="00A863BD"/>
    <w:rsid w:val="00A864E5"/>
    <w:rsid w:val="00A879F1"/>
    <w:rsid w:val="00A87F72"/>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42FD"/>
    <w:rsid w:val="00AB6642"/>
    <w:rsid w:val="00AB7A7D"/>
    <w:rsid w:val="00AC0892"/>
    <w:rsid w:val="00AC14D6"/>
    <w:rsid w:val="00AC1C62"/>
    <w:rsid w:val="00AC235F"/>
    <w:rsid w:val="00AC2C5E"/>
    <w:rsid w:val="00AC442C"/>
    <w:rsid w:val="00AC5751"/>
    <w:rsid w:val="00AC5D26"/>
    <w:rsid w:val="00AC61C7"/>
    <w:rsid w:val="00AC7142"/>
    <w:rsid w:val="00AD1066"/>
    <w:rsid w:val="00AD1FDC"/>
    <w:rsid w:val="00AD2703"/>
    <w:rsid w:val="00AD27FC"/>
    <w:rsid w:val="00AD29F3"/>
    <w:rsid w:val="00AD2ECA"/>
    <w:rsid w:val="00AD3775"/>
    <w:rsid w:val="00AD3DF2"/>
    <w:rsid w:val="00AD42EC"/>
    <w:rsid w:val="00AD4D43"/>
    <w:rsid w:val="00AD4DF9"/>
    <w:rsid w:val="00AD5024"/>
    <w:rsid w:val="00AD5A11"/>
    <w:rsid w:val="00AD5D5F"/>
    <w:rsid w:val="00AD63D9"/>
    <w:rsid w:val="00AD79B7"/>
    <w:rsid w:val="00AD7C0D"/>
    <w:rsid w:val="00AE0A90"/>
    <w:rsid w:val="00AE11C5"/>
    <w:rsid w:val="00AE178F"/>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2190"/>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332"/>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16A"/>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4B7"/>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B41"/>
    <w:rsid w:val="00B74FB6"/>
    <w:rsid w:val="00B755C4"/>
    <w:rsid w:val="00B76918"/>
    <w:rsid w:val="00B77819"/>
    <w:rsid w:val="00B77D2C"/>
    <w:rsid w:val="00B80927"/>
    <w:rsid w:val="00B80B6D"/>
    <w:rsid w:val="00B81500"/>
    <w:rsid w:val="00B81586"/>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180D"/>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25D"/>
    <w:rsid w:val="00BB448C"/>
    <w:rsid w:val="00BB4537"/>
    <w:rsid w:val="00BB5670"/>
    <w:rsid w:val="00BB58AB"/>
    <w:rsid w:val="00BB7480"/>
    <w:rsid w:val="00BB7800"/>
    <w:rsid w:val="00BC029F"/>
    <w:rsid w:val="00BC0571"/>
    <w:rsid w:val="00BC14D7"/>
    <w:rsid w:val="00BC1E31"/>
    <w:rsid w:val="00BC1F96"/>
    <w:rsid w:val="00BC215A"/>
    <w:rsid w:val="00BC31BB"/>
    <w:rsid w:val="00BC34A5"/>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0CA5"/>
    <w:rsid w:val="00BE1A21"/>
    <w:rsid w:val="00BE260F"/>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535A"/>
    <w:rsid w:val="00BF6617"/>
    <w:rsid w:val="00BF69BA"/>
    <w:rsid w:val="00BF6B71"/>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0A7"/>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2BF"/>
    <w:rsid w:val="00C3145C"/>
    <w:rsid w:val="00C31E16"/>
    <w:rsid w:val="00C324D8"/>
    <w:rsid w:val="00C3286B"/>
    <w:rsid w:val="00C331AE"/>
    <w:rsid w:val="00C34286"/>
    <w:rsid w:val="00C349F0"/>
    <w:rsid w:val="00C36A00"/>
    <w:rsid w:val="00C36B90"/>
    <w:rsid w:val="00C3735F"/>
    <w:rsid w:val="00C376A1"/>
    <w:rsid w:val="00C377D2"/>
    <w:rsid w:val="00C40531"/>
    <w:rsid w:val="00C40C87"/>
    <w:rsid w:val="00C40CF8"/>
    <w:rsid w:val="00C42681"/>
    <w:rsid w:val="00C4297A"/>
    <w:rsid w:val="00C42C9E"/>
    <w:rsid w:val="00C43798"/>
    <w:rsid w:val="00C44407"/>
    <w:rsid w:val="00C44410"/>
    <w:rsid w:val="00C44CA1"/>
    <w:rsid w:val="00C459D4"/>
    <w:rsid w:val="00C46E05"/>
    <w:rsid w:val="00C471D1"/>
    <w:rsid w:val="00C47A8B"/>
    <w:rsid w:val="00C50009"/>
    <w:rsid w:val="00C501C5"/>
    <w:rsid w:val="00C50ADE"/>
    <w:rsid w:val="00C50E59"/>
    <w:rsid w:val="00C5363A"/>
    <w:rsid w:val="00C53B06"/>
    <w:rsid w:val="00C53D13"/>
    <w:rsid w:val="00C54055"/>
    <w:rsid w:val="00C542B8"/>
    <w:rsid w:val="00C5438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46F5"/>
    <w:rsid w:val="00C6520A"/>
    <w:rsid w:val="00C6587E"/>
    <w:rsid w:val="00C6643C"/>
    <w:rsid w:val="00C66A74"/>
    <w:rsid w:val="00C7050F"/>
    <w:rsid w:val="00C70947"/>
    <w:rsid w:val="00C71069"/>
    <w:rsid w:val="00C71600"/>
    <w:rsid w:val="00C71FDE"/>
    <w:rsid w:val="00C72159"/>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439"/>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248F"/>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056B"/>
    <w:rsid w:val="00CD0BDE"/>
    <w:rsid w:val="00CD12C8"/>
    <w:rsid w:val="00CD1D20"/>
    <w:rsid w:val="00CD335E"/>
    <w:rsid w:val="00CD49CB"/>
    <w:rsid w:val="00CD528F"/>
    <w:rsid w:val="00CD5523"/>
    <w:rsid w:val="00CD6395"/>
    <w:rsid w:val="00CD699A"/>
    <w:rsid w:val="00CE152E"/>
    <w:rsid w:val="00CE1A20"/>
    <w:rsid w:val="00CE1B8A"/>
    <w:rsid w:val="00CE1D94"/>
    <w:rsid w:val="00CE1E42"/>
    <w:rsid w:val="00CE23AE"/>
    <w:rsid w:val="00CE2FF6"/>
    <w:rsid w:val="00CE3410"/>
    <w:rsid w:val="00CE3DDF"/>
    <w:rsid w:val="00CE5130"/>
    <w:rsid w:val="00CE55E2"/>
    <w:rsid w:val="00CE5E57"/>
    <w:rsid w:val="00CE60D3"/>
    <w:rsid w:val="00CE64BC"/>
    <w:rsid w:val="00CE6E43"/>
    <w:rsid w:val="00CE701C"/>
    <w:rsid w:val="00CE736C"/>
    <w:rsid w:val="00CE7BB0"/>
    <w:rsid w:val="00CF1AEB"/>
    <w:rsid w:val="00CF3380"/>
    <w:rsid w:val="00CF41BF"/>
    <w:rsid w:val="00CF5582"/>
    <w:rsid w:val="00CF56C9"/>
    <w:rsid w:val="00CF58E6"/>
    <w:rsid w:val="00CF5D3B"/>
    <w:rsid w:val="00CF6089"/>
    <w:rsid w:val="00CF637F"/>
    <w:rsid w:val="00CF77A6"/>
    <w:rsid w:val="00CF79B7"/>
    <w:rsid w:val="00D00860"/>
    <w:rsid w:val="00D00A84"/>
    <w:rsid w:val="00D00DB9"/>
    <w:rsid w:val="00D013A2"/>
    <w:rsid w:val="00D02A32"/>
    <w:rsid w:val="00D02E46"/>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38E"/>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39C0"/>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1515"/>
    <w:rsid w:val="00D92F08"/>
    <w:rsid w:val="00D938E5"/>
    <w:rsid w:val="00D9402F"/>
    <w:rsid w:val="00D946F5"/>
    <w:rsid w:val="00D957B2"/>
    <w:rsid w:val="00D96918"/>
    <w:rsid w:val="00D96995"/>
    <w:rsid w:val="00D976A5"/>
    <w:rsid w:val="00D97BDD"/>
    <w:rsid w:val="00D97E65"/>
    <w:rsid w:val="00DA0470"/>
    <w:rsid w:val="00DA1ACA"/>
    <w:rsid w:val="00DA4A09"/>
    <w:rsid w:val="00DA4D21"/>
    <w:rsid w:val="00DA5371"/>
    <w:rsid w:val="00DA5710"/>
    <w:rsid w:val="00DA5B17"/>
    <w:rsid w:val="00DA61EA"/>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1847"/>
    <w:rsid w:val="00DC20E2"/>
    <w:rsid w:val="00DC30C4"/>
    <w:rsid w:val="00DC38C4"/>
    <w:rsid w:val="00DC414B"/>
    <w:rsid w:val="00DC526F"/>
    <w:rsid w:val="00DC56AD"/>
    <w:rsid w:val="00DC6DE4"/>
    <w:rsid w:val="00DD0FFA"/>
    <w:rsid w:val="00DD11B4"/>
    <w:rsid w:val="00DD1ECB"/>
    <w:rsid w:val="00DD26BC"/>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E7835"/>
    <w:rsid w:val="00DF0887"/>
    <w:rsid w:val="00DF0A91"/>
    <w:rsid w:val="00DF1179"/>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950"/>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29A3"/>
    <w:rsid w:val="00E6349D"/>
    <w:rsid w:val="00E639EE"/>
    <w:rsid w:val="00E63C20"/>
    <w:rsid w:val="00E64CC3"/>
    <w:rsid w:val="00E65FE9"/>
    <w:rsid w:val="00E661E9"/>
    <w:rsid w:val="00E670B9"/>
    <w:rsid w:val="00E67765"/>
    <w:rsid w:val="00E67AEE"/>
    <w:rsid w:val="00E704E3"/>
    <w:rsid w:val="00E70ED3"/>
    <w:rsid w:val="00E71153"/>
    <w:rsid w:val="00E711C1"/>
    <w:rsid w:val="00E71330"/>
    <w:rsid w:val="00E71470"/>
    <w:rsid w:val="00E71866"/>
    <w:rsid w:val="00E7263B"/>
    <w:rsid w:val="00E72AD3"/>
    <w:rsid w:val="00E7324E"/>
    <w:rsid w:val="00E73C3B"/>
    <w:rsid w:val="00E74563"/>
    <w:rsid w:val="00E808DE"/>
    <w:rsid w:val="00E80C84"/>
    <w:rsid w:val="00E80F04"/>
    <w:rsid w:val="00E813CB"/>
    <w:rsid w:val="00E8152C"/>
    <w:rsid w:val="00E81889"/>
    <w:rsid w:val="00E81B4D"/>
    <w:rsid w:val="00E81BFC"/>
    <w:rsid w:val="00E82E92"/>
    <w:rsid w:val="00E85304"/>
    <w:rsid w:val="00E863D2"/>
    <w:rsid w:val="00E90567"/>
    <w:rsid w:val="00E91137"/>
    <w:rsid w:val="00E91487"/>
    <w:rsid w:val="00E91B8E"/>
    <w:rsid w:val="00E930D3"/>
    <w:rsid w:val="00E931BA"/>
    <w:rsid w:val="00E93E28"/>
    <w:rsid w:val="00E94C4E"/>
    <w:rsid w:val="00E950CD"/>
    <w:rsid w:val="00E974A9"/>
    <w:rsid w:val="00E97A08"/>
    <w:rsid w:val="00E97C33"/>
    <w:rsid w:val="00EA151A"/>
    <w:rsid w:val="00EA2676"/>
    <w:rsid w:val="00EA29CC"/>
    <w:rsid w:val="00EA2B91"/>
    <w:rsid w:val="00EA37AA"/>
    <w:rsid w:val="00EA3AB4"/>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5A06"/>
    <w:rsid w:val="00EB6062"/>
    <w:rsid w:val="00EB6B35"/>
    <w:rsid w:val="00EB73F1"/>
    <w:rsid w:val="00EB7FD6"/>
    <w:rsid w:val="00EC07FC"/>
    <w:rsid w:val="00EC149D"/>
    <w:rsid w:val="00EC1D8A"/>
    <w:rsid w:val="00EC2528"/>
    <w:rsid w:val="00EC26CE"/>
    <w:rsid w:val="00EC52A5"/>
    <w:rsid w:val="00EC57CF"/>
    <w:rsid w:val="00EC68FC"/>
    <w:rsid w:val="00EC7019"/>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4EB4"/>
    <w:rsid w:val="00EF515C"/>
    <w:rsid w:val="00EF5C46"/>
    <w:rsid w:val="00EF610E"/>
    <w:rsid w:val="00EF652E"/>
    <w:rsid w:val="00EF683F"/>
    <w:rsid w:val="00F005B9"/>
    <w:rsid w:val="00F00809"/>
    <w:rsid w:val="00F00AFC"/>
    <w:rsid w:val="00F01F6C"/>
    <w:rsid w:val="00F0233F"/>
    <w:rsid w:val="00F02487"/>
    <w:rsid w:val="00F03BC4"/>
    <w:rsid w:val="00F043E6"/>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372F3"/>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6E8B"/>
    <w:rsid w:val="00F57FF6"/>
    <w:rsid w:val="00F61F0E"/>
    <w:rsid w:val="00F63261"/>
    <w:rsid w:val="00F63CA6"/>
    <w:rsid w:val="00F643C7"/>
    <w:rsid w:val="00F64BEF"/>
    <w:rsid w:val="00F64C59"/>
    <w:rsid w:val="00F65213"/>
    <w:rsid w:val="00F6590D"/>
    <w:rsid w:val="00F65B96"/>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7796C"/>
    <w:rsid w:val="00F81131"/>
    <w:rsid w:val="00F81AF0"/>
    <w:rsid w:val="00F81BA1"/>
    <w:rsid w:val="00F83418"/>
    <w:rsid w:val="00F83E6E"/>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1CF"/>
    <w:rsid w:val="00FB523E"/>
    <w:rsid w:val="00FB639D"/>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68B"/>
    <w:rsid w:val="00FE7795"/>
    <w:rsid w:val="00FF130A"/>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3C4BCB"/>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3C4BCB"/>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 w:type="paragraph" w:styleId="Textodenotadefim">
    <w:name w:val="endnote text"/>
    <w:basedOn w:val="Normal"/>
    <w:link w:val="TextodenotadefimChar"/>
    <w:rsid w:val="006A1A80"/>
    <w:pPr>
      <w:spacing w:line="240" w:lineRule="auto"/>
    </w:pPr>
    <w:rPr>
      <w:sz w:val="20"/>
      <w:szCs w:val="20"/>
    </w:rPr>
  </w:style>
  <w:style w:type="character" w:customStyle="1" w:styleId="TextodenotadefimChar">
    <w:name w:val="Texto de nota de fim Char"/>
    <w:basedOn w:val="Fontepargpadro"/>
    <w:link w:val="Textodenotadefim"/>
    <w:rsid w:val="006A1A80"/>
  </w:style>
  <w:style w:type="character" w:styleId="Refdenotadefim">
    <w:name w:val="endnote reference"/>
    <w:basedOn w:val="Fontepargpadro"/>
    <w:rsid w:val="006A1A80"/>
    <w:rPr>
      <w:vertAlign w:val="superscript"/>
    </w:rPr>
  </w:style>
  <w:style w:type="paragraph" w:styleId="Reviso">
    <w:name w:val="Revision"/>
    <w:hidden/>
    <w:uiPriority w:val="99"/>
    <w:semiHidden/>
    <w:rsid w:val="002531C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hyperlink" Target="http://www.britannica.com/" TargetMode="External"/><Relationship Id="rId17" Type="http://schemas.openxmlformats.org/officeDocument/2006/relationships/image" Target="media/image7.png"/><Relationship Id="rId25" Type="http://schemas.openxmlformats.org/officeDocument/2006/relationships/footer" Target="footer3.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4.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ciano\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5</b:RefOrder>
  </b:Source>
  <b:Source>
    <b:Tag>Raq09</b:Tag>
    <b:SourceType>Book</b:SourceType>
    <b:Guid>{69A22AD6-DD74-4EBC-82E0-163768651EF8}</b:Guid>
    <b:Author>
      <b:Author>
        <b:NameList>
          <b:Person>
            <b:Last>Recuero</b:Last>
            <b:First>Raquel</b:First>
            <b:Middle>da Cunha</b:Middle>
          </b:Person>
        </b:NameList>
      </b:Author>
    </b:Author>
    <b:Title>Redes Sociais na Internet</b:Title>
    <b:Year>2009</b:Year>
    <b:City>Porto Alegre</b:City>
    <b:Publisher>Sulina</b:Publisher>
    <b:Edition>1</b:Edition>
    <b:RefOrder>6</b:RefOrder>
  </b:Source>
  <b:Source>
    <b:Tag>DEI04</b:Tag>
    <b:SourceType>Book</b:SourceType>
    <b:Guid>{E38BD3D9-2513-4430-8260-72686893DAB4}</b:Gu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18</b:RefOrder>
  </b:Source>
  <b:Source>
    <b:Tag>WAS09</b:Tag>
    <b:SourceType>BookSection</b:SourceType>
    <b:Guid>{2D3BC11A-F21E-4EF2-9884-FB98FDD944AE}</b:Gu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19</b:RefOrder>
  </b:Source>
  <b:Source>
    <b:Tag>BAR09</b:Tag>
    <b:SourceType>BookSection</b:SourceType>
    <b:Guid>{896270B7-96C2-4456-9AA7-D39FC6C4D760}</b:Gu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20</b:RefOrder>
  </b:Source>
  <b:Source>
    <b:Tag>Mis09</b:Tag>
    <b:SourceType>JournalArticle</b:SourceType>
    <b:Guid>{0A2FFF07-DC0E-4B9A-A62D-BD91E54ABD30}</b:Gu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8</b:RefOrder>
  </b:Source>
  <b:Source>
    <b:Tag>Sch07</b:Tag>
    <b:SourceType>JournalArticle</b:SourceType>
    <b:Guid>{64718715-0565-4050-B8C4-65DBCDB21E2E}</b:Gu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7</b:RefOrder>
  </b:Source>
  <b:Source>
    <b:Tag>Twi11</b:Tag>
    <b:SourceType>InternetSite</b:SourceType>
    <b:Guid>{BE662F3E-C162-4957-A3C7-7D1E6CA700C2}</b:Gu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21</b:RefOrder>
  </b:Source>
  <b:Source>
    <b:Tag>Jos07</b:Tag>
    <b:SourceType>InternetSite</b:SourceType>
    <b:Guid>{0B1C645B-29CB-4BE1-A323-A581B54EAA0E}</b:Gu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22</b:RefOrder>
  </b:Source>
  <b:Source>
    <b:Tag>Ale10</b:Tag>
    <b:SourceType>InternetSite</b:SourceType>
    <b:Guid>{CAD49592-5A2D-46E2-AEA6-EBC17F3C3F59}</b:Gu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23</b:RefOrder>
  </b:Source>
  <b:Source>
    <b:Tag>Twi111</b:Tag>
    <b:SourceType>InternetSite</b:SourceType>
    <b:Guid>{8B9117F1-2BEF-436E-9689-F3273A1A57FC}</b:Gu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24</b:RefOrder>
  </b:Source>
  <b:Source>
    <b:Tag>Bul09</b:Tag>
    <b:SourceType>InternetSite</b:SourceType>
    <b:Guid>{A8AF870E-EC0B-47B5-9F69-FD5D7A1F827E}</b:Guid>
    <b:Author>
      <b:Author>
        <b:NameList>
          <b:Person>
            <b:Last>Bullet</b:Last>
          </b:Person>
        </b:NameList>
      </b:Author>
    </b:Author>
    <b:Year>2009</b:Year>
    <b:URL>http://pt.scribd.com/doc/16042227/Twitter-no-Brasil</b:URL>
    <b:YearAccessed>2011</b:YearAccessed>
    <b:MonthAccessed>julho</b:MonthAccessed>
    <b:DayAccessed>12</b:DayAccessed>
    <b:RefOrder>25</b:RefOrder>
  </b:Source>
  <b:Source>
    <b:Tag>Mar09</b:Tag>
    <b:SourceType>InternetSite</b:SourceType>
    <b:Guid>{71E8B919-0164-4F00-B46E-35EEAE382A0E}</b:Gu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9</b:RefOrder>
  </b:Source>
  <b:Source>
    <b:Tag>Rei11</b:Tag>
    <b:SourceType>Book</b:SourceType>
    <b:Guid>{D7A8535E-F917-4680-BC2E-3221BAC270FB}</b:Guid>
    <b:Author>
      <b:Author>
        <b:NameList>
          <b:Person>
            <b:Last>Reid</b:Last>
            <b:First>Jon</b:First>
          </b:Person>
        </b:NameList>
      </b:Author>
    </b:Author>
    <b:Title>jQuery Mobile</b:Title>
    <b:Year>2011</b:Year>
    <b:City>Sebastopol</b:City>
    <b:Publisher>O'Reilly Media</b:Publisher>
    <b:Edition>1</b:Edition>
    <b:RefOrder>16</b:RefOrder>
  </b:Source>
  <b:Source>
    <b:Tag>Mob10</b:Tag>
    <b:SourceType>InternetSite</b:SourceType>
    <b:Guid>{FC0B142C-7711-492E-A04E-837263A61F28}</b:Guid>
    <b:Title>jQuery Mobile</b:Title>
    <b:Year>2010</b:Year>
    <b:InternetSiteTitle>jQuery Mobile Framework</b:InternetSiteTitle>
    <b:YearAccessed>2011</b:YearAccessed>
    <b:MonthAccessed>julho</b:MonthAccessed>
    <b:DayAccessed>18</b:DayAccessed>
    <b:URL>http://jquerymobile.com/gbs/</b:URL>
    <b:RefOrder>26</b:RefOrder>
  </b:Source>
  <b:Source>
    <b:Tag>Res10</b:Tag>
    <b:SourceType>InternetSite</b:SourceType>
    <b:Guid>{92468DEF-06BE-46D3-9F91-822325C3EBD9}</b:Gu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27</b:RefOrder>
  </b:Source>
  <b:Source>
    <b:Tag>Lau11</b:Tag>
    <b:SourceType>InternetSite</b:SourceType>
    <b:Guid>{2FBC6E07-F189-4CE3-9D6A-3C71674BED19}</b:Gu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17</b:RefOrder>
  </b:Source>
  <b:Source>
    <b:Tag>JrC10</b:Tag>
    <b:SourceType>Book</b:SourceType>
    <b:Guid>{6CE1CE30-7710-48A3-BE37-2DAB1A8DC52F}</b:Gu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Year>2001</b:Year>
    <b:InternetSiteTitle>Manifesto para Desenvolvimento Ágil de Software</b:InternetSiteTitle>
    <b:YearAccessed>2011</b:YearAccessed>
    <b:MonthAccessed>julho</b:MonthAccessed>
    <b:DayAccessed>24</b:DayAccessed>
    <b:URL>http://www.agilemanifesto.org/iso/ptbr/</b:URL>
    <b:RefOrder>28</b:RefOrder>
  </b:Source>
  <b:Source>
    <b:Tag>Jef08</b:Tag>
    <b:SourceType>Book</b:SourceType>
    <b:Guid>{11BFEA72-D801-43C8-8F99-865A1900BBAF}</b:Guid>
    <b:Author>
      <b:Author>
        <b:NameList>
          <b:Person>
            <b:Last>Younker</b:Last>
            <b:First>Jeff</b:First>
          </b:Person>
        </b:NameList>
      </b:Author>
    </b:Author>
    <b:Title>Foundations of Agile Python Development</b:Title>
    <b:Year>2008</b:Year>
    <b:City>New York</b:City>
    <b:Publisher>Apress</b:Publisher>
    <b:RefOrder>29</b:RefOrder>
  </b:Source>
  <b:Source>
    <b:Tag>Mar091</b:Tag>
    <b:SourceType>InternetSite</b:SourceType>
    <b:Guid>{E3CEA1BC-5C67-4DEB-8BC7-B8F01E8ED02D}</b:Gu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10</b:RefOrder>
  </b:Source>
  <b:Source>
    <b:Tag>Lon09</b:Tag>
    <b:SourceType>Book</b:SourceType>
    <b:Guid>{517E1E60-9A3D-44B8-BAAC-114EEB5F5E74}</b:Gu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30</b:RefOrder>
  </b:Source>
  <b:Source>
    <b:Tag>Kel00</b:Tag>
    <b:SourceType>InternetSite</b:SourceType>
    <b:Guid>{68823615-D7F2-413B-8465-ADF2F2E01177}</b:Gu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4</b:RefOrder>
  </b:Source>
  <b:Source>
    <b:Tag>Vag08</b:Tag>
    <b:SourceType>InternetSite</b:SourceType>
    <b:Guid>{3500236D-7625-4724-A931-DF449A264B80}</b:Gu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15</b:RefOrder>
  </b:Source>
  <b:Source>
    <b:Tag>Tim06</b:Tag>
    <b:SourceType>InternetSite</b:SourceType>
    <b:Guid>{67E0F0EF-22E9-4C89-B15C-D2ED6FCB1C72}</b:Guid>
    <b:Author>
      <b:Author>
        <b:NameList>
          <b:Person>
            <b:Last>O'Reilly</b:Last>
            <b:First>Tim</b:First>
          </b:Person>
        </b:NameList>
      </b:Author>
    </b:Author>
    <b:Title>Web 2.0 Compact Definition: Trying Again</b:Title>
    <b:Year>2006</b:Year>
    <b:InternetSiteTitle>Radar O'Reilly</b:InternetSiteTitle>
    <b:YearAccessed>2011</b:YearAccessed>
    <b:MonthAccessed>setembro</b:MonthAccessed>
    <b:DayAccessed>21</b:DayAccessed>
    <b:URL>http://radar.oreilly.com/2006/12/web-20-compact-definition-tryi.html</b:URL>
    <b:RefOrder>3</b:RefOrder>
  </b:Source>
  <b:Source>
    <b:Tag>Tim05</b:Tag>
    <b:SourceType>InternetSite</b:SourceType>
    <b:Guid>{37ECA821-830D-4352-9E1F-F71E45312C5A}</b:Guid>
    <b:Author>
      <b:Author>
        <b:NameList>
          <b:Person>
            <b:Last>O'Reilly</b:Last>
            <b:First>Tim</b:First>
          </b:Person>
        </b:NameList>
      </b:Author>
    </b:Author>
    <b:Title>What Is Web 2.0</b:Title>
    <b:InternetSiteTitle>O'Reilly</b:InternetSiteTitle>
    <b:Year>2005</b:Year>
    <b:YearAccessed>2011</b:YearAccessed>
    <b:MonthAccessed>setembro</b:MonthAccessed>
    <b:DayAccessed>11</b:DayAccessed>
    <b:URL>http://oreilly.com/web2/archive/what-is-web-20.html</b:URL>
    <b:RefOrder>31</b:RefOrder>
  </b:Source>
</b:Sources>
</file>

<file path=customXml/itemProps1.xml><?xml version="1.0" encoding="utf-8"?>
<ds:datastoreItem xmlns:ds="http://schemas.openxmlformats.org/officeDocument/2006/customXml" ds:itemID="{D916C228-CA9F-45F0-88D8-CFF58E92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7235</TotalTime>
  <Pages>45</Pages>
  <Words>8453</Words>
  <Characters>45651</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53997</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380</cp:revision>
  <cp:lastPrinted>2009-06-08T15:02:00Z</cp:lastPrinted>
  <dcterms:created xsi:type="dcterms:W3CDTF">2011-06-21T16:20:00Z</dcterms:created>
  <dcterms:modified xsi:type="dcterms:W3CDTF">2011-11-18T11:44:00Z</dcterms:modified>
</cp:coreProperties>
</file>